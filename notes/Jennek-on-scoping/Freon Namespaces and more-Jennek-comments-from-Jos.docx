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C37E9" w14:textId="6DCC22F0" w:rsidR="005F5215" w:rsidRDefault="005F5215" w:rsidP="005F5215">
      <w:pPr>
        <w:pStyle w:val="Heading2"/>
        <w:rPr>
          <w:lang w:val="en-US"/>
        </w:rPr>
      </w:pPr>
      <w:r>
        <w:rPr>
          <w:lang w:val="en-US"/>
        </w:rPr>
        <w:t>Namespace</w:t>
      </w:r>
    </w:p>
    <w:p w14:paraId="0710309A" w14:textId="77777777" w:rsidR="005F5215" w:rsidRDefault="005F5215">
      <w:pPr>
        <w:rPr>
          <w:lang w:val="en-US"/>
        </w:rPr>
      </w:pPr>
    </w:p>
    <w:p w14:paraId="7018BB18" w14:textId="606BCFB5" w:rsidR="0034600B" w:rsidRDefault="002443E3">
      <w:pPr>
        <w:rPr>
          <w:lang w:val="en-US"/>
        </w:rPr>
      </w:pPr>
      <w:r>
        <w:rPr>
          <w:lang w:val="en-US"/>
        </w:rPr>
        <w:t>Consider an AST with root node named R.</w:t>
      </w:r>
    </w:p>
    <w:p w14:paraId="026777CD" w14:textId="77777777" w:rsidR="002443E3" w:rsidRDefault="002443E3">
      <w:pPr>
        <w:rPr>
          <w:lang w:val="en-US"/>
        </w:rPr>
      </w:pPr>
    </w:p>
    <w:p w14:paraId="7A1EB364" w14:textId="03695739" w:rsidR="002443E3" w:rsidRDefault="002443E3">
      <w:pPr>
        <w:rPr>
          <w:lang w:val="en-US"/>
        </w:rPr>
      </w:pPr>
      <w:r>
        <w:rPr>
          <w:lang w:val="en-US"/>
        </w:rPr>
        <w:t>Al</w:t>
      </w:r>
      <w:r w:rsidR="00A92323">
        <w:rPr>
          <w:lang w:val="en-US"/>
        </w:rPr>
        <w:t>l</w:t>
      </w:r>
      <w:r>
        <w:rPr>
          <w:lang w:val="en-US"/>
        </w:rPr>
        <w:t xml:space="preserve"> the nodes </w:t>
      </w:r>
      <w:r w:rsidR="00A92323">
        <w:rPr>
          <w:lang w:val="en-US"/>
        </w:rPr>
        <w:t xml:space="preserve">in this AST </w:t>
      </w:r>
      <w:r>
        <w:rPr>
          <w:lang w:val="en-US"/>
        </w:rPr>
        <w:t xml:space="preserve">have unique internal identities, </w:t>
      </w:r>
      <w:r w:rsidR="00A92323">
        <w:rPr>
          <w:lang w:val="en-US"/>
        </w:rPr>
        <w:t>which</w:t>
      </w:r>
      <w:r>
        <w:rPr>
          <w:lang w:val="en-US"/>
        </w:rPr>
        <w:t xml:space="preserve"> are not suitable for human consumption.</w:t>
      </w:r>
      <w:r w:rsidR="006D5444">
        <w:rPr>
          <w:lang w:val="en-US"/>
        </w:rPr>
        <w:t xml:space="preserve"> We need to have symbolic names as well, not necessarily for all nodes, just for the ones we want to refer to </w:t>
      </w:r>
      <w:r w:rsidR="008D74DE">
        <w:rPr>
          <w:lang w:val="en-US"/>
        </w:rPr>
        <w:t>conveniently.</w:t>
      </w:r>
    </w:p>
    <w:p w14:paraId="1B5D4D8D" w14:textId="77777777" w:rsidR="002443E3" w:rsidRDefault="002443E3">
      <w:pPr>
        <w:rPr>
          <w:lang w:val="en-US"/>
        </w:rPr>
      </w:pPr>
    </w:p>
    <w:p w14:paraId="5756032B" w14:textId="41FAC8DB" w:rsidR="002443E3" w:rsidRDefault="008D74DE">
      <w:pPr>
        <w:rPr>
          <w:lang w:val="en-US"/>
        </w:rPr>
      </w:pPr>
      <w:r>
        <w:rPr>
          <w:lang w:val="en-US"/>
        </w:rPr>
        <w:t>In Freon, h</w:t>
      </w:r>
      <w:r w:rsidR="002443E3">
        <w:rPr>
          <w:lang w:val="en-US"/>
        </w:rPr>
        <w:t>aving a name means</w:t>
      </w:r>
    </w:p>
    <w:p w14:paraId="7CB1ED61" w14:textId="6DF7EFE7" w:rsidR="002443E3" w:rsidRDefault="002443E3" w:rsidP="002443E3">
      <w:pPr>
        <w:pStyle w:val="ListParagraph"/>
        <w:numPr>
          <w:ilvl w:val="0"/>
          <w:numId w:val="1"/>
        </w:numPr>
        <w:rPr>
          <w:lang w:val="en-US"/>
        </w:rPr>
      </w:pPr>
      <w:r>
        <w:rPr>
          <w:lang w:val="en-US"/>
        </w:rPr>
        <w:t>The node as a property with key “name” of type “identifier”</w:t>
      </w:r>
    </w:p>
    <w:p w14:paraId="3F15396C" w14:textId="77777777" w:rsidR="002443E3" w:rsidRDefault="002443E3" w:rsidP="002443E3">
      <w:pPr>
        <w:rPr>
          <w:lang w:val="en-US"/>
        </w:rPr>
      </w:pPr>
    </w:p>
    <w:p w14:paraId="7272F9F6" w14:textId="27213480" w:rsidR="002443E3" w:rsidRDefault="002443E3" w:rsidP="002443E3">
      <w:pPr>
        <w:rPr>
          <w:lang w:val="en-US"/>
        </w:rPr>
      </w:pPr>
      <w:r>
        <w:rPr>
          <w:lang w:val="en-US"/>
        </w:rPr>
        <w:t>The purpose of names is: other nodes (named or unnamed) may refer to a node by way of its name.</w:t>
      </w:r>
    </w:p>
    <w:p w14:paraId="5A890DF6" w14:textId="74222F20" w:rsidR="002443E3" w:rsidRDefault="002443E3" w:rsidP="002443E3">
      <w:pPr>
        <w:rPr>
          <w:lang w:val="en-US"/>
        </w:rPr>
      </w:pPr>
      <w:r>
        <w:rPr>
          <w:lang w:val="en-US"/>
        </w:rPr>
        <w:t>There is no other way to refer to nodes (another way might be: navigate, like two steps up, one to the left, then three down)</w:t>
      </w:r>
    </w:p>
    <w:p w14:paraId="1257B0DE" w14:textId="77777777" w:rsidR="002443E3" w:rsidRDefault="002443E3" w:rsidP="002443E3">
      <w:pPr>
        <w:rPr>
          <w:lang w:val="en-US"/>
        </w:rPr>
      </w:pPr>
    </w:p>
    <w:p w14:paraId="43047249" w14:textId="3130B00A" w:rsidR="002443E3" w:rsidRDefault="002443E3" w:rsidP="002443E3">
      <w:pPr>
        <w:rPr>
          <w:lang w:val="en-US"/>
        </w:rPr>
      </w:pPr>
      <w:r>
        <w:rPr>
          <w:lang w:val="en-US"/>
        </w:rPr>
        <w:t xml:space="preserve">The names in the AST have to be unique. </w:t>
      </w:r>
      <w:proofErr w:type="gramStart"/>
      <w:r>
        <w:rPr>
          <w:lang w:val="en-US"/>
        </w:rPr>
        <w:t>Otherwise</w:t>
      </w:r>
      <w:proofErr w:type="gramEnd"/>
      <w:r>
        <w:rPr>
          <w:lang w:val="en-US"/>
        </w:rPr>
        <w:t xml:space="preserve"> you could not use them for reference unambiguously.</w:t>
      </w:r>
    </w:p>
    <w:p w14:paraId="710340A5" w14:textId="77777777" w:rsidR="002443E3" w:rsidRDefault="002443E3" w:rsidP="002443E3">
      <w:pPr>
        <w:rPr>
          <w:lang w:val="en-US"/>
        </w:rPr>
      </w:pPr>
    </w:p>
    <w:p w14:paraId="712AC677" w14:textId="3EBF4224" w:rsidR="002443E3" w:rsidRDefault="002443E3" w:rsidP="002443E3">
      <w:pPr>
        <w:rPr>
          <w:lang w:val="en-US"/>
        </w:rPr>
      </w:pPr>
      <w:r>
        <w:rPr>
          <w:lang w:val="en-US"/>
        </w:rPr>
        <w:t xml:space="preserve">Let is introduce the concept of namespace now. </w:t>
      </w:r>
    </w:p>
    <w:p w14:paraId="595CDE66" w14:textId="61162CCA" w:rsidR="002443E3" w:rsidRDefault="002443E3" w:rsidP="002443E3">
      <w:pPr>
        <w:rPr>
          <w:lang w:val="en-US"/>
        </w:rPr>
      </w:pPr>
      <w:r>
        <w:rPr>
          <w:lang w:val="en-US"/>
        </w:rPr>
        <w:t>A namespace is a map (aka dictionary, associative array) where each pair represent a named node (the key is the name and the value is the internal identifier)</w:t>
      </w:r>
    </w:p>
    <w:p w14:paraId="5F537EA5" w14:textId="355E9C0B" w:rsidR="002443E3" w:rsidRDefault="00C47B9D" w:rsidP="002443E3">
      <w:pPr>
        <w:rPr>
          <w:lang w:val="en-US"/>
        </w:rPr>
      </w:pPr>
      <w:r>
        <w:rPr>
          <w:lang w:val="en-US"/>
        </w:rPr>
        <w:t>T</w:t>
      </w:r>
      <w:r w:rsidR="002443E3">
        <w:rPr>
          <w:lang w:val="en-US"/>
        </w:rPr>
        <w:t xml:space="preserve">he root node </w:t>
      </w:r>
      <w:r>
        <w:rPr>
          <w:lang w:val="en-US"/>
        </w:rPr>
        <w:t xml:space="preserve">R </w:t>
      </w:r>
      <w:r w:rsidR="002443E3">
        <w:rPr>
          <w:lang w:val="en-US"/>
        </w:rPr>
        <w:t>of the AST</w:t>
      </w:r>
      <w:r>
        <w:rPr>
          <w:lang w:val="en-US"/>
        </w:rPr>
        <w:t xml:space="preserve"> has a namespace associated with it.</w:t>
      </w:r>
    </w:p>
    <w:p w14:paraId="4ED8A5E3" w14:textId="3BE55B1D" w:rsidR="002443E3" w:rsidRDefault="002443E3" w:rsidP="002443E3">
      <w:pPr>
        <w:rPr>
          <w:lang w:val="en-US"/>
        </w:rPr>
      </w:pPr>
      <w:r>
        <w:rPr>
          <w:lang w:val="en-US"/>
        </w:rPr>
        <w:t xml:space="preserve">All the names of nodes that are descendants of the root node are in the </w:t>
      </w:r>
      <w:r w:rsidR="007417CA">
        <w:rPr>
          <w:lang w:val="en-US"/>
        </w:rPr>
        <w:t xml:space="preserve">namespace </w:t>
      </w:r>
      <w:r>
        <w:rPr>
          <w:lang w:val="en-US"/>
        </w:rPr>
        <w:t>map, no exceptions.</w:t>
      </w:r>
    </w:p>
    <w:p w14:paraId="6B261632" w14:textId="77777777" w:rsidR="002443E3" w:rsidRDefault="002443E3" w:rsidP="002443E3">
      <w:pPr>
        <w:rPr>
          <w:lang w:val="en-US"/>
        </w:rPr>
      </w:pPr>
    </w:p>
    <w:p w14:paraId="119D8D51" w14:textId="7A95304C" w:rsidR="002443E3" w:rsidRDefault="002443E3" w:rsidP="002443E3">
      <w:pPr>
        <w:rPr>
          <w:lang w:val="en-US"/>
        </w:rPr>
      </w:pPr>
      <w:r>
        <w:rPr>
          <w:lang w:val="en-US"/>
        </w:rPr>
        <w:t>We can generalize this concept of namespace.</w:t>
      </w:r>
    </w:p>
    <w:p w14:paraId="41B4CDB2" w14:textId="5AF03282" w:rsidR="002443E3" w:rsidRDefault="002443E3" w:rsidP="002443E3">
      <w:pPr>
        <w:rPr>
          <w:lang w:val="en-US"/>
        </w:rPr>
      </w:pPr>
      <w:r>
        <w:rPr>
          <w:lang w:val="en-US"/>
        </w:rPr>
        <w:t xml:space="preserve">We allow a namespace (a map of node names and node </w:t>
      </w:r>
      <w:r w:rsidR="007417CA">
        <w:rPr>
          <w:lang w:val="en-US"/>
        </w:rPr>
        <w:t>internal identities</w:t>
      </w:r>
      <w:r>
        <w:rPr>
          <w:lang w:val="en-US"/>
        </w:rPr>
        <w:t xml:space="preserve">) to be associated with any node </w:t>
      </w:r>
      <w:r w:rsidR="005F5215">
        <w:rPr>
          <w:lang w:val="en-US"/>
        </w:rPr>
        <w:t>(let’s call this node N)</w:t>
      </w:r>
    </w:p>
    <w:p w14:paraId="31D29920" w14:textId="6DFE4CDD" w:rsidR="002443E3" w:rsidRDefault="002443E3" w:rsidP="002443E3">
      <w:pPr>
        <w:rPr>
          <w:lang w:val="en-US"/>
        </w:rPr>
      </w:pPr>
      <w:r>
        <w:rPr>
          <w:lang w:val="en-US"/>
        </w:rPr>
        <w:t>All the names of nodes that are descendants of</w:t>
      </w:r>
      <w:r w:rsidR="005F5215">
        <w:rPr>
          <w:lang w:val="en-US"/>
        </w:rPr>
        <w:t xml:space="preserve"> N are</w:t>
      </w:r>
      <w:r>
        <w:rPr>
          <w:lang w:val="en-US"/>
        </w:rPr>
        <w:t xml:space="preserve"> in the </w:t>
      </w:r>
      <w:r w:rsidR="005F5215">
        <w:rPr>
          <w:lang w:val="en-US"/>
        </w:rPr>
        <w:t>namespace map associated with N.</w:t>
      </w:r>
    </w:p>
    <w:p w14:paraId="55970935" w14:textId="2992BF41" w:rsidR="005F5215" w:rsidRDefault="005F5215" w:rsidP="002443E3">
      <w:pPr>
        <w:rPr>
          <w:lang w:val="en-US"/>
        </w:rPr>
      </w:pPr>
      <w:proofErr w:type="gramStart"/>
      <w:r>
        <w:rPr>
          <w:lang w:val="en-US"/>
        </w:rPr>
        <w:t>Moreover</w:t>
      </w:r>
      <w:proofErr w:type="gramEnd"/>
      <w:r>
        <w:rPr>
          <w:lang w:val="en-US"/>
        </w:rPr>
        <w:t xml:space="preserve"> the names that are in </w:t>
      </w:r>
      <w:r w:rsidR="00E55CBF">
        <w:rPr>
          <w:lang w:val="en-US"/>
        </w:rPr>
        <w:t>the</w:t>
      </w:r>
      <w:r>
        <w:rPr>
          <w:lang w:val="en-US"/>
        </w:rPr>
        <w:t xml:space="preserve"> </w:t>
      </w:r>
      <w:r w:rsidR="00E55CBF">
        <w:rPr>
          <w:lang w:val="en-US"/>
        </w:rPr>
        <w:t xml:space="preserve">namespace </w:t>
      </w:r>
      <w:r>
        <w:rPr>
          <w:lang w:val="en-US"/>
        </w:rPr>
        <w:t>map</w:t>
      </w:r>
      <w:r w:rsidR="00E55CBF">
        <w:rPr>
          <w:lang w:val="en-US"/>
        </w:rPr>
        <w:t xml:space="preserve"> N</w:t>
      </w:r>
      <w:r>
        <w:rPr>
          <w:lang w:val="en-US"/>
        </w:rPr>
        <w:t xml:space="preserve"> are removed from the </w:t>
      </w:r>
      <w:r w:rsidR="00E55CBF">
        <w:rPr>
          <w:lang w:val="en-US"/>
        </w:rPr>
        <w:t xml:space="preserve">namespace </w:t>
      </w:r>
      <w:r>
        <w:rPr>
          <w:lang w:val="en-US"/>
        </w:rPr>
        <w:t>map at the root</w:t>
      </w:r>
      <w:r w:rsidR="00E55CBF">
        <w:rPr>
          <w:lang w:val="en-US"/>
        </w:rPr>
        <w:t xml:space="preserve"> R</w:t>
      </w:r>
    </w:p>
    <w:p w14:paraId="30AB0B77" w14:textId="58480C20" w:rsidR="005F5215" w:rsidRDefault="005F5215" w:rsidP="002443E3">
      <w:pPr>
        <w:rPr>
          <w:lang w:val="en-US"/>
        </w:rPr>
      </w:pPr>
      <w:r>
        <w:rPr>
          <w:lang w:val="en-US"/>
        </w:rPr>
        <w:t>In other words, a</w:t>
      </w:r>
      <w:r w:rsidR="00D32441">
        <w:rPr>
          <w:lang w:val="en-US"/>
        </w:rPr>
        <w:t>ny</w:t>
      </w:r>
      <w:r>
        <w:rPr>
          <w:lang w:val="en-US"/>
        </w:rPr>
        <w:t xml:space="preserve"> name </w:t>
      </w:r>
      <w:r w:rsidR="00D32441">
        <w:rPr>
          <w:lang w:val="en-US"/>
        </w:rPr>
        <w:t xml:space="preserve">in the AST </w:t>
      </w:r>
      <w:r>
        <w:rPr>
          <w:lang w:val="en-US"/>
        </w:rPr>
        <w:t xml:space="preserve">is included in exactly one </w:t>
      </w:r>
      <w:r w:rsidR="00D32441">
        <w:rPr>
          <w:lang w:val="en-US"/>
        </w:rPr>
        <w:t xml:space="preserve">namespace </w:t>
      </w:r>
      <w:r>
        <w:rPr>
          <w:lang w:val="en-US"/>
        </w:rPr>
        <w:t>map.</w:t>
      </w:r>
    </w:p>
    <w:p w14:paraId="65368606" w14:textId="77777777" w:rsidR="005F5215" w:rsidRDefault="005F5215" w:rsidP="002443E3">
      <w:pPr>
        <w:rPr>
          <w:lang w:val="en-US"/>
        </w:rPr>
      </w:pPr>
    </w:p>
    <w:p w14:paraId="57CF7F24" w14:textId="77777777" w:rsidR="005F5215" w:rsidRDefault="005F5215" w:rsidP="005F5215">
      <w:pPr>
        <w:rPr>
          <w:lang w:val="en-US"/>
        </w:rPr>
      </w:pPr>
    </w:p>
    <w:p w14:paraId="26D8A62D" w14:textId="7C36ACE7" w:rsidR="005F5215" w:rsidRDefault="005F5215">
      <w:pPr>
        <w:spacing w:after="160" w:line="259" w:lineRule="auto"/>
        <w:rPr>
          <w:lang w:val="en-US"/>
        </w:rPr>
      </w:pPr>
      <w:r>
        <w:rPr>
          <w:lang w:val="en-US"/>
        </w:rPr>
        <w:br w:type="page"/>
      </w:r>
    </w:p>
    <w:p w14:paraId="58941938" w14:textId="68E7DDD9" w:rsidR="005F5215" w:rsidRDefault="005F5215" w:rsidP="005F5215">
      <w:pPr>
        <w:pStyle w:val="Heading2"/>
        <w:rPr>
          <w:lang w:val="en-US"/>
        </w:rPr>
      </w:pPr>
      <w:r>
        <w:rPr>
          <w:lang w:val="en-US"/>
        </w:rPr>
        <w:lastRenderedPageBreak/>
        <w:t>Reference</w:t>
      </w:r>
    </w:p>
    <w:p w14:paraId="288E6358" w14:textId="77777777" w:rsidR="005F5215" w:rsidRDefault="005F5215" w:rsidP="005F5215">
      <w:pPr>
        <w:rPr>
          <w:lang w:val="en-US"/>
        </w:rPr>
      </w:pPr>
    </w:p>
    <w:p w14:paraId="4A415F85" w14:textId="715F83F2" w:rsidR="005F5215" w:rsidRDefault="005F5215" w:rsidP="005F5215">
      <w:pPr>
        <w:rPr>
          <w:lang w:val="en-US"/>
        </w:rPr>
      </w:pPr>
      <w:r>
        <w:rPr>
          <w:lang w:val="en-US"/>
        </w:rPr>
        <w:t xml:space="preserve">Let us require that the node N (the one that has a namespace map associated with it) has a name itself, like we already implied in the example above, but now we state explicitly this is </w:t>
      </w:r>
      <w:r w:rsidR="004A0EF3">
        <w:rPr>
          <w:lang w:val="en-US"/>
        </w:rPr>
        <w:t>a requirement</w:t>
      </w:r>
      <w:r>
        <w:rPr>
          <w:lang w:val="en-US"/>
        </w:rPr>
        <w:t xml:space="preserve">. </w:t>
      </w:r>
    </w:p>
    <w:p w14:paraId="4630430C" w14:textId="77777777" w:rsidR="005F5215" w:rsidRDefault="005F5215" w:rsidP="005F5215">
      <w:pPr>
        <w:rPr>
          <w:lang w:val="en-US"/>
        </w:rPr>
      </w:pPr>
    </w:p>
    <w:p w14:paraId="4C8C14AA" w14:textId="58E080BA" w:rsidR="005F5215" w:rsidRDefault="005F5215" w:rsidP="005F5215">
      <w:pPr>
        <w:rPr>
          <w:lang w:val="en-US"/>
        </w:rPr>
      </w:pPr>
      <w:proofErr w:type="gramStart"/>
      <w:r>
        <w:rPr>
          <w:lang w:val="en-US"/>
        </w:rPr>
        <w:t>Therefore</w:t>
      </w:r>
      <w:proofErr w:type="gramEnd"/>
      <w:r>
        <w:rPr>
          <w:lang w:val="en-US"/>
        </w:rPr>
        <w:t xml:space="preserve"> the namespace map at the root has an entry </w:t>
      </w:r>
      <w:r w:rsidR="004A0EF3">
        <w:rPr>
          <w:lang w:val="en-US"/>
        </w:rPr>
        <w:t>with key</w:t>
      </w:r>
      <w:r>
        <w:rPr>
          <w:lang w:val="en-US"/>
        </w:rPr>
        <w:t xml:space="preserve"> N </w:t>
      </w:r>
      <w:r w:rsidR="004A0EF3">
        <w:rPr>
          <w:lang w:val="en-US"/>
        </w:rPr>
        <w:t>and a value</w:t>
      </w:r>
      <w:r>
        <w:rPr>
          <w:lang w:val="en-US"/>
        </w:rPr>
        <w:t xml:space="preserve"> </w:t>
      </w:r>
      <w:r w:rsidR="004A0EF3">
        <w:rPr>
          <w:lang w:val="en-US"/>
        </w:rPr>
        <w:t>that identifies</w:t>
      </w:r>
      <w:r>
        <w:rPr>
          <w:lang w:val="en-US"/>
        </w:rPr>
        <w:t xml:space="preserve"> the node with the namespace</w:t>
      </w:r>
      <w:r w:rsidR="004A0EF3">
        <w:rPr>
          <w:lang w:val="en-US"/>
        </w:rPr>
        <w:t xml:space="preserve"> N associated.</w:t>
      </w:r>
    </w:p>
    <w:p w14:paraId="35019DD1" w14:textId="77777777" w:rsidR="005F5215" w:rsidRDefault="005F5215" w:rsidP="005F5215">
      <w:pPr>
        <w:rPr>
          <w:lang w:val="en-US"/>
        </w:rPr>
      </w:pPr>
      <w:proofErr w:type="gramStart"/>
      <w:r>
        <w:rPr>
          <w:lang w:val="en-US"/>
        </w:rPr>
        <w:t>This requirements</w:t>
      </w:r>
      <w:proofErr w:type="gramEnd"/>
      <w:r>
        <w:rPr>
          <w:lang w:val="en-US"/>
        </w:rPr>
        <w:t xml:space="preserve"> allows us to introduce a cascaded reference.</w:t>
      </w:r>
    </w:p>
    <w:p w14:paraId="1A102F86" w14:textId="77777777" w:rsidR="005F5215" w:rsidRDefault="005F5215" w:rsidP="005F5215">
      <w:pPr>
        <w:pStyle w:val="ListParagraph"/>
        <w:numPr>
          <w:ilvl w:val="0"/>
          <w:numId w:val="1"/>
        </w:numPr>
        <w:rPr>
          <w:lang w:val="en-US"/>
        </w:rPr>
      </w:pPr>
      <w:proofErr w:type="gramStart"/>
      <w:r>
        <w:rPr>
          <w:lang w:val="en-US"/>
        </w:rPr>
        <w:t>First</w:t>
      </w:r>
      <w:proofErr w:type="gramEnd"/>
      <w:r>
        <w:rPr>
          <w:lang w:val="en-US"/>
        </w:rPr>
        <w:t xml:space="preserve"> we reference the namespace node</w:t>
      </w:r>
    </w:p>
    <w:p w14:paraId="79FBDDED" w14:textId="590E2675" w:rsidR="005F5215" w:rsidRDefault="005F5215" w:rsidP="005F5215">
      <w:pPr>
        <w:pStyle w:val="ListParagraph"/>
        <w:numPr>
          <w:ilvl w:val="0"/>
          <w:numId w:val="1"/>
        </w:numPr>
        <w:rPr>
          <w:lang w:val="en-US"/>
        </w:rPr>
      </w:pPr>
      <w:r>
        <w:rPr>
          <w:lang w:val="en-US"/>
        </w:rPr>
        <w:t>Then we reference a node within the namespace</w:t>
      </w:r>
      <w:r w:rsidR="00F62435">
        <w:rPr>
          <w:lang w:val="en-US"/>
        </w:rPr>
        <w:t xml:space="preserve"> thus referenced.</w:t>
      </w:r>
    </w:p>
    <w:p w14:paraId="4E7DBA6B" w14:textId="0EE63451" w:rsidR="005F5215" w:rsidRDefault="005F5215" w:rsidP="005F5215">
      <w:pPr>
        <w:rPr>
          <w:lang w:val="en-US"/>
        </w:rPr>
      </w:pPr>
      <w:r>
        <w:rPr>
          <w:lang w:val="en-US"/>
        </w:rPr>
        <w:t xml:space="preserve">Example: a reference N.A where the dot means </w:t>
      </w:r>
    </w:p>
    <w:p w14:paraId="4865754F" w14:textId="556D6F73" w:rsidR="005F5215" w:rsidRDefault="005F5215" w:rsidP="005F5215">
      <w:pPr>
        <w:pStyle w:val="ListParagraph"/>
        <w:numPr>
          <w:ilvl w:val="0"/>
          <w:numId w:val="1"/>
        </w:numPr>
        <w:rPr>
          <w:lang w:val="en-US"/>
        </w:rPr>
      </w:pPr>
      <w:r>
        <w:rPr>
          <w:lang w:val="en-US"/>
        </w:rPr>
        <w:t>Assuming we ar</w:t>
      </w:r>
      <w:r w:rsidR="00F62435">
        <w:rPr>
          <w:lang w:val="en-US"/>
        </w:rPr>
        <w:t>e</w:t>
      </w:r>
      <w:r>
        <w:rPr>
          <w:lang w:val="en-US"/>
        </w:rPr>
        <w:t xml:space="preserve"> now </w:t>
      </w:r>
      <w:proofErr w:type="spellStart"/>
      <w:r w:rsidR="008032D1">
        <w:rPr>
          <w:lang w:val="en-US"/>
        </w:rPr>
        <w:t>refering</w:t>
      </w:r>
      <w:proofErr w:type="spellEnd"/>
      <w:r>
        <w:rPr>
          <w:lang w:val="en-US"/>
        </w:rPr>
        <w:t xml:space="preserve"> to a node with a namespace associated, look up the name</w:t>
      </w:r>
      <w:r w:rsidR="000A7ED5">
        <w:rPr>
          <w:lang w:val="en-US"/>
        </w:rPr>
        <w:t xml:space="preserve">-after-the-dot </w:t>
      </w:r>
      <w:r w:rsidR="008032D1">
        <w:rPr>
          <w:lang w:val="en-US"/>
        </w:rPr>
        <w:t xml:space="preserve">in the associated namespace </w:t>
      </w:r>
      <w:r>
        <w:rPr>
          <w:lang w:val="en-US"/>
        </w:rPr>
        <w:t>and refer to the node identified there.</w:t>
      </w:r>
    </w:p>
    <w:p w14:paraId="2255F3D8" w14:textId="77777777" w:rsidR="005F5215" w:rsidRDefault="005F5215" w:rsidP="005F5215">
      <w:pPr>
        <w:rPr>
          <w:lang w:val="en-US"/>
        </w:rPr>
      </w:pPr>
    </w:p>
    <w:p w14:paraId="7D3DC4D1" w14:textId="26C5A675" w:rsidR="006A6DE1" w:rsidRDefault="006A6DE1" w:rsidP="005F5215">
      <w:pPr>
        <w:rPr>
          <w:lang w:val="en-US"/>
        </w:rPr>
      </w:pPr>
      <w:r>
        <w:rPr>
          <w:lang w:val="en-US"/>
        </w:rPr>
        <w:t>The cascaded reference allows us to refer to any node in the entire AST.</w:t>
      </w:r>
    </w:p>
    <w:p w14:paraId="1AC3C031" w14:textId="0B758EC1" w:rsidR="006A6DE1" w:rsidRDefault="006A6DE1" w:rsidP="005F5215">
      <w:pPr>
        <w:rPr>
          <w:lang w:val="en-US"/>
        </w:rPr>
      </w:pPr>
      <w:r>
        <w:rPr>
          <w:lang w:val="en-US"/>
        </w:rPr>
        <w:t>Examples</w:t>
      </w:r>
    </w:p>
    <w:p w14:paraId="64ADB49E" w14:textId="324D3093" w:rsidR="006A6DE1" w:rsidRDefault="006A6DE1" w:rsidP="006A6DE1">
      <w:pPr>
        <w:pStyle w:val="ListParagraph"/>
        <w:numPr>
          <w:ilvl w:val="0"/>
          <w:numId w:val="1"/>
        </w:numPr>
        <w:rPr>
          <w:lang w:val="en-US"/>
        </w:rPr>
      </w:pPr>
      <w:r>
        <w:rPr>
          <w:lang w:val="en-US"/>
        </w:rPr>
        <w:t>Reference “B” for a node that is in the root namespace but not in the N namespace</w:t>
      </w:r>
    </w:p>
    <w:p w14:paraId="12098A5C" w14:textId="5EE182F5" w:rsidR="006A6DE1" w:rsidRDefault="006A6DE1" w:rsidP="006A6DE1">
      <w:pPr>
        <w:pStyle w:val="ListParagraph"/>
        <w:numPr>
          <w:ilvl w:val="0"/>
          <w:numId w:val="1"/>
        </w:numPr>
        <w:rPr>
          <w:lang w:val="en-US"/>
        </w:rPr>
      </w:pPr>
      <w:r>
        <w:rPr>
          <w:lang w:val="en-US"/>
        </w:rPr>
        <w:t>Reference “N.A” for a node that is in the N namespace</w:t>
      </w:r>
    </w:p>
    <w:p w14:paraId="56013F51" w14:textId="0FC397B1" w:rsidR="006A6DE1" w:rsidRDefault="006A6DE1" w:rsidP="006A6DE1">
      <w:pPr>
        <w:rPr>
          <w:lang w:val="en-US"/>
        </w:rPr>
      </w:pPr>
      <w:r>
        <w:rPr>
          <w:lang w:val="en-US"/>
        </w:rPr>
        <w:t xml:space="preserve">This way of notating references works for all </w:t>
      </w:r>
      <w:r w:rsidR="00AA6BF5">
        <w:rPr>
          <w:lang w:val="en-US"/>
        </w:rPr>
        <w:t xml:space="preserve">named </w:t>
      </w:r>
      <w:r>
        <w:rPr>
          <w:lang w:val="en-US"/>
        </w:rPr>
        <w:t>nodes</w:t>
      </w:r>
      <w:r w:rsidR="00AA6BF5">
        <w:rPr>
          <w:lang w:val="en-US"/>
        </w:rPr>
        <w:t xml:space="preserve"> in the AST</w:t>
      </w:r>
    </w:p>
    <w:p w14:paraId="1DB8886C" w14:textId="77777777" w:rsidR="000A7ED5" w:rsidRDefault="000A7ED5" w:rsidP="006A6DE1">
      <w:pPr>
        <w:rPr>
          <w:lang w:val="en-US"/>
        </w:rPr>
      </w:pPr>
    </w:p>
    <w:p w14:paraId="00A4876D" w14:textId="13A7758D" w:rsidR="006A6DE1" w:rsidRDefault="006A6DE1" w:rsidP="006A6DE1">
      <w:pPr>
        <w:rPr>
          <w:lang w:val="en-US"/>
        </w:rPr>
      </w:pPr>
      <w:r>
        <w:rPr>
          <w:lang w:val="en-US"/>
        </w:rPr>
        <w:t>For convenience (aka syntactical sugar) you may refer to “N.A” as just “A” if the reference is contained in a node that is a descendant of N. This abbreviation is optional.</w:t>
      </w:r>
    </w:p>
    <w:p w14:paraId="15C23893" w14:textId="60421177" w:rsidR="001103D9" w:rsidRDefault="001103D9" w:rsidP="006A6DE1">
      <w:pPr>
        <w:rPr>
          <w:lang w:val="en-US"/>
        </w:rPr>
      </w:pPr>
      <w:r>
        <w:rPr>
          <w:lang w:val="en-US"/>
        </w:rPr>
        <w:t xml:space="preserve">In </w:t>
      </w:r>
      <w:proofErr w:type="gramStart"/>
      <w:r>
        <w:rPr>
          <w:lang w:val="en-US"/>
        </w:rPr>
        <w:t>fact</w:t>
      </w:r>
      <w:proofErr w:type="gramEnd"/>
      <w:r>
        <w:rPr>
          <w:lang w:val="en-US"/>
        </w:rPr>
        <w:t xml:space="preserve"> we have already made use of it here, because strictly speaking (and assuming the root has name R) we should write R.B and R.N.A</w:t>
      </w:r>
    </w:p>
    <w:p w14:paraId="591E4AAB" w14:textId="77777777" w:rsidR="006A6DE1" w:rsidRDefault="006A6DE1" w:rsidP="006A6DE1">
      <w:pPr>
        <w:rPr>
          <w:lang w:val="en-US"/>
        </w:rPr>
      </w:pPr>
    </w:p>
    <w:p w14:paraId="3CA23A7A" w14:textId="4D156D26" w:rsidR="006A6DE1" w:rsidRDefault="006A6DE1" w:rsidP="006A6DE1">
      <w:pPr>
        <w:rPr>
          <w:lang w:val="en-US"/>
        </w:rPr>
      </w:pPr>
      <w:r>
        <w:rPr>
          <w:lang w:val="en-US"/>
        </w:rPr>
        <w:t xml:space="preserve">To this point we assume that each node is allowed to contain a reference to any other node (including to self). We will discuss mechanism to </w:t>
      </w:r>
      <w:proofErr w:type="spellStart"/>
      <w:r>
        <w:rPr>
          <w:lang w:val="en-US"/>
        </w:rPr>
        <w:t>contrain</w:t>
      </w:r>
      <w:proofErr w:type="spellEnd"/>
      <w:r>
        <w:rPr>
          <w:lang w:val="en-US"/>
        </w:rPr>
        <w:t xml:space="preserve"> this later.</w:t>
      </w:r>
    </w:p>
    <w:p w14:paraId="10073F3A" w14:textId="77777777" w:rsidR="001103D9" w:rsidRDefault="001103D9" w:rsidP="006A6DE1">
      <w:pPr>
        <w:rPr>
          <w:lang w:val="en-US"/>
        </w:rPr>
      </w:pPr>
    </w:p>
    <w:p w14:paraId="375B9874" w14:textId="293F2C81" w:rsidR="001103D9" w:rsidRDefault="001103D9" w:rsidP="006A6DE1">
      <w:pPr>
        <w:rPr>
          <w:lang w:val="en-US"/>
        </w:rPr>
      </w:pPr>
      <w:r>
        <w:rPr>
          <w:lang w:val="en-US"/>
        </w:rPr>
        <w:t xml:space="preserve">In the example above, the root namespace may have a node named D and the inner namespace N may have a node named D. This does not violate the uniqueness requirement. </w:t>
      </w:r>
      <w:proofErr w:type="gramStart"/>
      <w:r>
        <w:rPr>
          <w:lang w:val="en-US"/>
        </w:rPr>
        <w:t>Also</w:t>
      </w:r>
      <w:proofErr w:type="gramEnd"/>
      <w:r>
        <w:rPr>
          <w:lang w:val="en-US"/>
        </w:rPr>
        <w:t xml:space="preserve"> both are unambiguously referable, by D and N.D respectively</w:t>
      </w:r>
    </w:p>
    <w:p w14:paraId="12DA0456" w14:textId="77777777" w:rsidR="00ED3851" w:rsidRDefault="00ED3851" w:rsidP="006A6DE1">
      <w:pPr>
        <w:rPr>
          <w:lang w:val="en-US"/>
        </w:rPr>
      </w:pPr>
    </w:p>
    <w:p w14:paraId="009C26B5" w14:textId="5172A77C" w:rsidR="00ED3851" w:rsidRDefault="00ED3851" w:rsidP="006A6DE1">
      <w:pPr>
        <w:rPr>
          <w:lang w:val="en-US"/>
        </w:rPr>
      </w:pPr>
      <w:r>
        <w:rPr>
          <w:lang w:val="en-US"/>
        </w:rPr>
        <w:t>Some more terminology.</w:t>
      </w:r>
    </w:p>
    <w:p w14:paraId="51FBA29A" w14:textId="5DA72FB8" w:rsidR="00ED3851" w:rsidRDefault="00ED3851" w:rsidP="006A6DE1">
      <w:pPr>
        <w:rPr>
          <w:lang w:val="en-US"/>
        </w:rPr>
      </w:pPr>
      <w:r>
        <w:rPr>
          <w:lang w:val="en-US"/>
        </w:rPr>
        <w:t xml:space="preserve">The name of the node (like A or B in the example) is often called as the </w:t>
      </w:r>
      <w:r w:rsidRPr="00ED3851">
        <w:rPr>
          <w:b/>
          <w:bCs/>
          <w:lang w:val="en-US"/>
        </w:rPr>
        <w:t>‘local name</w:t>
      </w:r>
      <w:r w:rsidRPr="00ED3851">
        <w:rPr>
          <w:lang w:val="en-US"/>
        </w:rPr>
        <w:t>’</w:t>
      </w:r>
      <w:r>
        <w:rPr>
          <w:lang w:val="en-US"/>
        </w:rPr>
        <w:t xml:space="preserve"> or ‘base name’ or ‘simple name’ or just ‘name’ of the node.</w:t>
      </w:r>
    </w:p>
    <w:p w14:paraId="43DE3078" w14:textId="2896F915" w:rsidR="00ED3851" w:rsidRDefault="00ED3851" w:rsidP="006A6DE1">
      <w:pPr>
        <w:rPr>
          <w:lang w:val="en-US"/>
        </w:rPr>
      </w:pPr>
      <w:r>
        <w:rPr>
          <w:lang w:val="en-US"/>
        </w:rPr>
        <w:t>The name of the node that includes all the namespace prefixes up to the root of the AST (like R.B and R.N.A in the example) is often called ‘</w:t>
      </w:r>
      <w:r w:rsidRPr="00ED3851">
        <w:rPr>
          <w:b/>
          <w:bCs/>
          <w:lang w:val="en-US"/>
        </w:rPr>
        <w:t>fully qualified name</w:t>
      </w:r>
      <w:r w:rsidRPr="00ED3851">
        <w:rPr>
          <w:lang w:val="en-US"/>
        </w:rPr>
        <w:t>’</w:t>
      </w:r>
      <w:r w:rsidR="00662E14">
        <w:rPr>
          <w:lang w:val="en-US"/>
        </w:rPr>
        <w:t xml:space="preserve"> or ‘global name’</w:t>
      </w:r>
    </w:p>
    <w:p w14:paraId="1F10E977" w14:textId="61A3A51C" w:rsidR="00ED3851" w:rsidRDefault="00ED3851" w:rsidP="006A6DE1">
      <w:pPr>
        <w:rPr>
          <w:lang w:val="en-US"/>
        </w:rPr>
      </w:pPr>
      <w:r>
        <w:rPr>
          <w:lang w:val="en-US"/>
        </w:rPr>
        <w:t>The name of the node that includes some of the namespace prefixes going up in the AST (like B or N.A – leaving out the root node name) I would call ‘</w:t>
      </w:r>
      <w:r w:rsidRPr="00ED3851">
        <w:rPr>
          <w:b/>
          <w:bCs/>
          <w:lang w:val="en-US"/>
        </w:rPr>
        <w:t>partially qualified name</w:t>
      </w:r>
      <w:r w:rsidRPr="00ED3851">
        <w:rPr>
          <w:lang w:val="en-US"/>
        </w:rPr>
        <w:t>’</w:t>
      </w:r>
      <w:r>
        <w:rPr>
          <w:lang w:val="en-US"/>
        </w:rPr>
        <w:t>. This is not a common term but I think we need it.</w:t>
      </w:r>
      <w:r w:rsidR="00662E14">
        <w:rPr>
          <w:lang w:val="en-US"/>
        </w:rPr>
        <w:t xml:space="preserve"> (aka ‘regional name’? something between local and global :-)</w:t>
      </w:r>
    </w:p>
    <w:p w14:paraId="3284784B" w14:textId="56D2F73D" w:rsidR="00ED3851" w:rsidRDefault="00ED3851" w:rsidP="006A6DE1">
      <w:pPr>
        <w:rPr>
          <w:lang w:val="en-US"/>
        </w:rPr>
      </w:pPr>
      <w:r>
        <w:rPr>
          <w:lang w:val="en-US"/>
        </w:rPr>
        <w:t xml:space="preserve">In some formalisms there is </w:t>
      </w:r>
      <w:r w:rsidR="00662E14">
        <w:rPr>
          <w:lang w:val="en-US"/>
        </w:rPr>
        <w:t>a thing like ‘</w:t>
      </w:r>
      <w:r w:rsidR="00662E14" w:rsidRPr="00662E14">
        <w:rPr>
          <w:b/>
          <w:bCs/>
          <w:lang w:val="en-US"/>
        </w:rPr>
        <w:t>unqualified name</w:t>
      </w:r>
      <w:r w:rsidR="00662E14">
        <w:rPr>
          <w:lang w:val="en-US"/>
        </w:rPr>
        <w:t>’ (XML for example). This means that you have a name that is not part of a namespace (internally this is solved by introducing a “namespace with no name”). OPEN ISSUE does Freon have unqualified names?</w:t>
      </w:r>
    </w:p>
    <w:p w14:paraId="535E25AE" w14:textId="77777777" w:rsidR="001103D9" w:rsidRDefault="001103D9" w:rsidP="006A6DE1">
      <w:pPr>
        <w:rPr>
          <w:lang w:val="en-US"/>
        </w:rPr>
      </w:pPr>
    </w:p>
    <w:p w14:paraId="53EFC41D" w14:textId="77777777" w:rsidR="001103D9" w:rsidRDefault="001103D9" w:rsidP="006A6DE1">
      <w:pPr>
        <w:rPr>
          <w:lang w:val="en-US"/>
        </w:rPr>
      </w:pPr>
    </w:p>
    <w:p w14:paraId="5C3CDAB3" w14:textId="77777777" w:rsidR="006A6DE1" w:rsidRDefault="006A6DE1" w:rsidP="006A6DE1">
      <w:pPr>
        <w:rPr>
          <w:lang w:val="en-US"/>
        </w:rPr>
      </w:pPr>
    </w:p>
    <w:p w14:paraId="5A4EC287" w14:textId="1A89946E" w:rsidR="006A6DE1" w:rsidRDefault="006A6DE1">
      <w:pPr>
        <w:spacing w:after="160" w:line="259" w:lineRule="auto"/>
        <w:rPr>
          <w:lang w:val="en-US"/>
        </w:rPr>
      </w:pPr>
      <w:r>
        <w:rPr>
          <w:lang w:val="en-US"/>
        </w:rPr>
        <w:br w:type="page"/>
      </w:r>
    </w:p>
    <w:p w14:paraId="2B0FFC34" w14:textId="228600C3" w:rsidR="006A6DE1" w:rsidRDefault="006A6DE1" w:rsidP="001103D9">
      <w:pPr>
        <w:pStyle w:val="Heading2"/>
        <w:rPr>
          <w:lang w:val="en-US"/>
        </w:rPr>
      </w:pPr>
      <w:r>
        <w:rPr>
          <w:lang w:val="en-US"/>
        </w:rPr>
        <w:lastRenderedPageBreak/>
        <w:t>Model Unit</w:t>
      </w:r>
      <w:r w:rsidR="001103D9">
        <w:rPr>
          <w:lang w:val="en-US"/>
        </w:rPr>
        <w:t xml:space="preserve"> / Package</w:t>
      </w:r>
    </w:p>
    <w:p w14:paraId="1D0CEF8A" w14:textId="77777777" w:rsidR="006A6DE1" w:rsidRDefault="006A6DE1" w:rsidP="006A6DE1">
      <w:pPr>
        <w:rPr>
          <w:lang w:val="en-US"/>
        </w:rPr>
      </w:pPr>
    </w:p>
    <w:p w14:paraId="18E8C377" w14:textId="399144EA" w:rsidR="006A6DE1" w:rsidRDefault="006A6DE1" w:rsidP="006A6DE1">
      <w:pPr>
        <w:rPr>
          <w:ins w:id="0" w:author="Jos Warmer" w:date="2025-05-09T09:36:00Z" w16du:dateUtc="2025-05-09T07:36:00Z"/>
          <w:lang w:val="en-US"/>
        </w:rPr>
      </w:pPr>
      <w:r>
        <w:rPr>
          <w:lang w:val="en-US"/>
        </w:rPr>
        <w:t>A model unit is an AST with a namespace associated with its root (the root must be named itself). In Freon this is the default, there are further nodes in the AST that have a namespace associated with it, unless you explicitly state this.</w:t>
      </w:r>
    </w:p>
    <w:p w14:paraId="7746E059" w14:textId="5333EAC2" w:rsidR="00045ACA" w:rsidRDefault="00045ACA" w:rsidP="006A6DE1">
      <w:pPr>
        <w:rPr>
          <w:lang w:val="en-US"/>
        </w:rPr>
      </w:pPr>
      <w:ins w:id="1" w:author="Jos Warmer" w:date="2025-05-09T09:36:00Z" w16du:dateUtc="2025-05-09T07:36:00Z">
        <w:r>
          <w:rPr>
            <w:lang w:val="en-US"/>
          </w:rPr>
          <w:t>A model unit is by default not a namespace in Freon.</w:t>
        </w:r>
      </w:ins>
    </w:p>
    <w:p w14:paraId="4F04B884" w14:textId="77777777" w:rsidR="006A6DE1" w:rsidRDefault="006A6DE1" w:rsidP="006A6DE1">
      <w:pPr>
        <w:rPr>
          <w:lang w:val="en-US"/>
        </w:rPr>
      </w:pPr>
    </w:p>
    <w:p w14:paraId="4A4FB4DE" w14:textId="5E4713E6" w:rsidR="00E00CFB" w:rsidRDefault="006A6DE1" w:rsidP="006A6DE1">
      <w:pPr>
        <w:rPr>
          <w:lang w:val="en-US"/>
        </w:rPr>
      </w:pPr>
      <w:r>
        <w:rPr>
          <w:lang w:val="en-US"/>
        </w:rPr>
        <w:t xml:space="preserve">A model is a set of </w:t>
      </w:r>
      <w:r w:rsidR="00E00CFB">
        <w:rPr>
          <w:lang w:val="en-US"/>
        </w:rPr>
        <w:t>model units. The names of the model units must be unique within the model.</w:t>
      </w:r>
    </w:p>
    <w:p w14:paraId="1D24AAA9" w14:textId="21E82E35" w:rsidR="006A6DE1" w:rsidRDefault="00E00CFB" w:rsidP="006A6DE1">
      <w:pPr>
        <w:rPr>
          <w:ins w:id="2" w:author="Jos Warmer" w:date="2025-05-09T09:37:00Z" w16du:dateUtc="2025-05-09T07:37:00Z"/>
          <w:lang w:val="en-US"/>
        </w:rPr>
      </w:pPr>
      <w:r>
        <w:rPr>
          <w:lang w:val="en-US"/>
        </w:rPr>
        <w:t>OPEN ISSUE do we consider the model to be a namespace?</w:t>
      </w:r>
      <w:r w:rsidR="00ED3851">
        <w:rPr>
          <w:lang w:val="en-US"/>
        </w:rPr>
        <w:t xml:space="preserve"> </w:t>
      </w:r>
      <w:ins w:id="3" w:author="Jos Warmer" w:date="2025-05-09T09:36:00Z" w16du:dateUtc="2025-05-09T07:36:00Z">
        <w:r w:rsidR="00045ACA">
          <w:rPr>
            <w:lang w:val="en-US"/>
          </w:rPr>
          <w:t xml:space="preserve">Yes, but it is unnamed. </w:t>
        </w:r>
      </w:ins>
      <w:r w:rsidR="00ED3851">
        <w:rPr>
          <w:lang w:val="en-US"/>
        </w:rPr>
        <w:t>This namespace contains the names of the model units. By convention, we hardly ever put the name of the model in front of the cascaded name, but we might want to if we are into composing models.</w:t>
      </w:r>
    </w:p>
    <w:p w14:paraId="6F78F45D" w14:textId="3DAE87BA" w:rsidR="00045ACA" w:rsidRDefault="00045ACA" w:rsidP="006A6DE1">
      <w:pPr>
        <w:rPr>
          <w:lang w:val="en-US"/>
        </w:rPr>
      </w:pPr>
      <w:ins w:id="4" w:author="Jos Warmer" w:date="2025-05-09T09:37:00Z" w16du:dateUtc="2025-05-09T07:37:00Z">
        <w:r>
          <w:rPr>
            <w:lang w:val="en-US"/>
          </w:rPr>
          <w:t>In Freon the model is the “universe” (similar to the repository in LionWeb), so we are not into composing models</w:t>
        </w:r>
      </w:ins>
      <w:ins w:id="5" w:author="Jos Warmer" w:date="2025-05-09T09:38:00Z" w16du:dateUtc="2025-05-09T07:38:00Z">
        <w:r>
          <w:rPr>
            <w:lang w:val="en-US"/>
          </w:rPr>
          <w:t>.</w:t>
        </w:r>
      </w:ins>
    </w:p>
    <w:p w14:paraId="1B85785E" w14:textId="77777777" w:rsidR="00E00CFB" w:rsidRDefault="00E00CFB" w:rsidP="006A6DE1">
      <w:pPr>
        <w:rPr>
          <w:lang w:val="en-US"/>
        </w:rPr>
      </w:pPr>
    </w:p>
    <w:p w14:paraId="1CEAB3D9" w14:textId="4D8D5ABD" w:rsidR="00E00CFB" w:rsidRDefault="00E00CFB" w:rsidP="006A6DE1">
      <w:pPr>
        <w:rPr>
          <w:ins w:id="6" w:author="Jos Warmer" w:date="2025-05-09T09:38:00Z" w16du:dateUtc="2025-05-09T07:38:00Z"/>
          <w:lang w:val="en-US"/>
        </w:rPr>
      </w:pPr>
      <w:r>
        <w:rPr>
          <w:lang w:val="en-US"/>
        </w:rPr>
        <w:t>The model unit refers to a notion that is often closely linked to namespaces: the package.</w:t>
      </w:r>
    </w:p>
    <w:p w14:paraId="537503F6" w14:textId="5ED5A486" w:rsidR="00045ACA" w:rsidRDefault="00045ACA" w:rsidP="006A6DE1">
      <w:pPr>
        <w:rPr>
          <w:lang w:val="en-US"/>
        </w:rPr>
      </w:pPr>
      <w:ins w:id="7" w:author="Jos Warmer" w:date="2025-05-09T09:38:00Z" w16du:dateUtc="2025-05-09T07:38:00Z">
        <w:r>
          <w:rPr>
            <w:lang w:val="en-US"/>
          </w:rPr>
          <w:t>Not sure wh</w:t>
        </w:r>
      </w:ins>
      <w:ins w:id="8" w:author="Jos Warmer" w:date="2025-05-09T09:39:00Z" w16du:dateUtc="2025-05-09T07:39:00Z">
        <w:r>
          <w:rPr>
            <w:lang w:val="en-US"/>
          </w:rPr>
          <w:t xml:space="preserve">at package has to do with the discussion. </w:t>
        </w:r>
        <w:proofErr w:type="spellStart"/>
        <w:r>
          <w:rPr>
            <w:lang w:val="en-US"/>
          </w:rPr>
          <w:t>Is</w:t>
        </w:r>
        <w:proofErr w:type="spellEnd"/>
        <w:r>
          <w:rPr>
            <w:lang w:val="en-US"/>
          </w:rPr>
          <w:t xml:space="preserve"> </w:t>
        </w:r>
        <w:proofErr w:type="spellStart"/>
        <w:r>
          <w:rPr>
            <w:lang w:val="en-US"/>
          </w:rPr>
          <w:t>is</w:t>
        </w:r>
        <w:proofErr w:type="spellEnd"/>
        <w:r>
          <w:rPr>
            <w:lang w:val="en-US"/>
          </w:rPr>
          <w:t xml:space="preserve"> assumed that package is a node in the </w:t>
        </w:r>
        <w:proofErr w:type="gramStart"/>
        <w:r>
          <w:rPr>
            <w:lang w:val="en-US"/>
          </w:rPr>
          <w:t>AST ?</w:t>
        </w:r>
      </w:ins>
      <w:proofErr w:type="gramEnd"/>
    </w:p>
    <w:p w14:paraId="2F5D3C51" w14:textId="77777777" w:rsidR="00E00CFB" w:rsidRDefault="00E00CFB" w:rsidP="006A6DE1">
      <w:pPr>
        <w:rPr>
          <w:lang w:val="en-US"/>
        </w:rPr>
      </w:pPr>
      <w:r>
        <w:rPr>
          <w:lang w:val="en-US"/>
        </w:rPr>
        <w:t xml:space="preserve">But these are very different things. </w:t>
      </w:r>
    </w:p>
    <w:p w14:paraId="7A724D06" w14:textId="6FABE503" w:rsidR="00E00CFB" w:rsidRDefault="00E00CFB" w:rsidP="00E00CFB">
      <w:pPr>
        <w:pStyle w:val="ListParagraph"/>
        <w:numPr>
          <w:ilvl w:val="0"/>
          <w:numId w:val="1"/>
        </w:numPr>
        <w:rPr>
          <w:lang w:val="en-US"/>
        </w:rPr>
      </w:pPr>
      <w:r w:rsidRPr="00E00CFB">
        <w:rPr>
          <w:lang w:val="en-US"/>
        </w:rPr>
        <w:t>A namespace is the unit of naming (unique names of nodes that are all descendants of the node holding the namespace</w:t>
      </w:r>
      <w:r w:rsidR="00ED3851">
        <w:rPr>
          <w:lang w:val="en-US"/>
        </w:rPr>
        <w:t xml:space="preserve"> map</w:t>
      </w:r>
      <w:r w:rsidRPr="00E00CFB">
        <w:rPr>
          <w:lang w:val="en-US"/>
        </w:rPr>
        <w:t>).</w:t>
      </w:r>
    </w:p>
    <w:p w14:paraId="6100875B" w14:textId="4774B286" w:rsidR="00E00CFB" w:rsidRDefault="00E00CFB" w:rsidP="00E00CFB">
      <w:pPr>
        <w:pStyle w:val="ListParagraph"/>
        <w:numPr>
          <w:ilvl w:val="0"/>
          <w:numId w:val="1"/>
        </w:numPr>
        <w:rPr>
          <w:lang w:val="en-US"/>
        </w:rPr>
      </w:pPr>
      <w:r>
        <w:rPr>
          <w:lang w:val="en-US"/>
        </w:rPr>
        <w:t xml:space="preserve">A package it the unit of conveyance (transmission and </w:t>
      </w:r>
      <w:r w:rsidR="00ED3851">
        <w:rPr>
          <w:lang w:val="en-US"/>
        </w:rPr>
        <w:t>storage</w:t>
      </w:r>
      <w:r>
        <w:rPr>
          <w:lang w:val="en-US"/>
        </w:rPr>
        <w:t>)</w:t>
      </w:r>
    </w:p>
    <w:p w14:paraId="1F7DDBE3" w14:textId="77777777" w:rsidR="00E00CFB" w:rsidRDefault="00E00CFB" w:rsidP="00E00CFB">
      <w:pPr>
        <w:rPr>
          <w:lang w:val="en-US"/>
        </w:rPr>
      </w:pPr>
      <w:r>
        <w:rPr>
          <w:lang w:val="en-US"/>
        </w:rPr>
        <w:t>In the java ecosystem, the two concepts are intertwined by multiple conventions</w:t>
      </w:r>
    </w:p>
    <w:p w14:paraId="77A28D20" w14:textId="11FD80CD" w:rsidR="00E00CFB" w:rsidRDefault="00E00CFB" w:rsidP="00E00CFB">
      <w:pPr>
        <w:pStyle w:val="ListParagraph"/>
        <w:numPr>
          <w:ilvl w:val="0"/>
          <w:numId w:val="1"/>
        </w:numPr>
        <w:rPr>
          <w:lang w:val="en-US"/>
        </w:rPr>
      </w:pPr>
      <w:r w:rsidRPr="00E00CFB">
        <w:rPr>
          <w:lang w:val="en-US"/>
        </w:rPr>
        <w:t>a package can only hold one namespace.</w:t>
      </w:r>
    </w:p>
    <w:p w14:paraId="3D5DABBF" w14:textId="3536F13C" w:rsidR="00E00CFB" w:rsidRDefault="00E00CFB" w:rsidP="00E00CFB">
      <w:pPr>
        <w:pStyle w:val="ListParagraph"/>
        <w:numPr>
          <w:ilvl w:val="0"/>
          <w:numId w:val="1"/>
        </w:numPr>
        <w:rPr>
          <w:lang w:val="en-US"/>
        </w:rPr>
      </w:pPr>
      <w:r>
        <w:rPr>
          <w:lang w:val="en-US"/>
        </w:rPr>
        <w:t>The name of the package equals the namespace it holds.</w:t>
      </w:r>
    </w:p>
    <w:p w14:paraId="322108D2" w14:textId="2A87E882" w:rsidR="00E00CFB" w:rsidRDefault="00E00CFB" w:rsidP="00E00CFB">
      <w:pPr>
        <w:pStyle w:val="ListParagraph"/>
        <w:numPr>
          <w:ilvl w:val="0"/>
          <w:numId w:val="1"/>
        </w:numPr>
        <w:rPr>
          <w:lang w:val="en-US"/>
        </w:rPr>
      </w:pPr>
      <w:r>
        <w:rPr>
          <w:lang w:val="en-US"/>
        </w:rPr>
        <w:t xml:space="preserve">If you </w:t>
      </w:r>
      <w:r w:rsidR="00ED3851">
        <w:rPr>
          <w:lang w:val="en-US"/>
        </w:rPr>
        <w:t>have a reference and you need to load the node it refers to</w:t>
      </w:r>
      <w:r>
        <w:rPr>
          <w:lang w:val="en-US"/>
        </w:rPr>
        <w:t xml:space="preserve">, you find a package </w:t>
      </w:r>
      <w:r w:rsidR="00ED3851">
        <w:rPr>
          <w:lang w:val="en-US"/>
        </w:rPr>
        <w:t>based on the namespace.</w:t>
      </w:r>
    </w:p>
    <w:p w14:paraId="65C73B20" w14:textId="6D01FC46" w:rsidR="00E00CFB" w:rsidRDefault="00045ACA" w:rsidP="00E00CFB">
      <w:pPr>
        <w:rPr>
          <w:ins w:id="9" w:author="Jos Warmer" w:date="2025-05-09T09:39:00Z" w16du:dateUtc="2025-05-09T07:39:00Z"/>
          <w:lang w:val="en-US"/>
        </w:rPr>
      </w:pPr>
      <w:ins w:id="10" w:author="Jos Warmer" w:date="2025-05-09T09:40:00Z" w16du:dateUtc="2025-05-09T07:40:00Z">
        <w:r>
          <w:rPr>
            <w:lang w:val="en-US"/>
          </w:rPr>
          <w:t>I think that looking at the package as a (namespace) node in the AST, there is nothing special about it.</w:t>
        </w:r>
      </w:ins>
    </w:p>
    <w:p w14:paraId="1050F667" w14:textId="77777777" w:rsidR="00045ACA" w:rsidRDefault="00045ACA" w:rsidP="00E00CFB">
      <w:pPr>
        <w:rPr>
          <w:lang w:val="en-US"/>
        </w:rPr>
      </w:pPr>
    </w:p>
    <w:p w14:paraId="48129707" w14:textId="27341E35" w:rsidR="00E00CFB" w:rsidRDefault="00E00CFB" w:rsidP="00E00CFB">
      <w:pPr>
        <w:rPr>
          <w:lang w:val="en-US"/>
        </w:rPr>
      </w:pPr>
      <w:r w:rsidRPr="00E00CFB">
        <w:rPr>
          <w:lang w:val="en-US"/>
        </w:rPr>
        <w:t>Th</w:t>
      </w:r>
      <w:r>
        <w:rPr>
          <w:lang w:val="en-US"/>
        </w:rPr>
        <w:t>e last point</w:t>
      </w:r>
      <w:r w:rsidRPr="00E00CFB">
        <w:rPr>
          <w:lang w:val="en-US"/>
        </w:rPr>
        <w:t xml:space="preserve"> may lead to complications.</w:t>
      </w:r>
    </w:p>
    <w:p w14:paraId="0106746B" w14:textId="077A0B35" w:rsidR="00E00CFB" w:rsidRDefault="00E00CFB" w:rsidP="00E00CFB">
      <w:pPr>
        <w:rPr>
          <w:lang w:val="en-US"/>
        </w:rPr>
      </w:pPr>
      <w:r>
        <w:rPr>
          <w:lang w:val="en-US"/>
        </w:rPr>
        <w:t xml:space="preserve">When looking at a reference in java like </w:t>
      </w:r>
      <w:proofErr w:type="spellStart"/>
      <w:proofErr w:type="gramStart"/>
      <w:r>
        <w:rPr>
          <w:lang w:val="en-US"/>
        </w:rPr>
        <w:t>java.nio.file</w:t>
      </w:r>
      <w:proofErr w:type="gramEnd"/>
      <w:r>
        <w:rPr>
          <w:lang w:val="en-US"/>
        </w:rPr>
        <w:t>.Paths</w:t>
      </w:r>
      <w:proofErr w:type="spellEnd"/>
      <w:r>
        <w:rPr>
          <w:lang w:val="en-US"/>
        </w:rPr>
        <w:t>, there is no way to decide</w:t>
      </w:r>
    </w:p>
    <w:p w14:paraId="2FFD8E17" w14:textId="58327E9C" w:rsidR="00E00CFB" w:rsidRDefault="00E00CFB" w:rsidP="00E00CFB">
      <w:pPr>
        <w:pStyle w:val="ListParagraph"/>
        <w:numPr>
          <w:ilvl w:val="0"/>
          <w:numId w:val="1"/>
        </w:numPr>
        <w:rPr>
          <w:lang w:val="en-US"/>
        </w:rPr>
      </w:pPr>
      <w:r>
        <w:rPr>
          <w:lang w:val="en-US"/>
        </w:rPr>
        <w:t>Is there a package “</w:t>
      </w:r>
      <w:proofErr w:type="spellStart"/>
      <w:r>
        <w:rPr>
          <w:lang w:val="en-US"/>
        </w:rPr>
        <w:t>java.nio</w:t>
      </w:r>
      <w:proofErr w:type="spellEnd"/>
      <w:r>
        <w:rPr>
          <w:lang w:val="en-US"/>
        </w:rPr>
        <w:t xml:space="preserve">” that </w:t>
      </w:r>
      <w:r w:rsidR="001103D9">
        <w:rPr>
          <w:lang w:val="en-US"/>
        </w:rPr>
        <w:t>contains</w:t>
      </w:r>
      <w:r>
        <w:rPr>
          <w:lang w:val="en-US"/>
        </w:rPr>
        <w:t xml:space="preserve"> the namespace “fil</w:t>
      </w:r>
      <w:r w:rsidR="001103D9">
        <w:rPr>
          <w:lang w:val="en-US"/>
        </w:rPr>
        <w:t>e” which contains the class Paths (class happens to be a namespace too)</w:t>
      </w:r>
    </w:p>
    <w:p w14:paraId="4D13E096" w14:textId="4507BA96" w:rsidR="001103D9" w:rsidRDefault="001103D9" w:rsidP="00E00CFB">
      <w:pPr>
        <w:pStyle w:val="ListParagraph"/>
        <w:numPr>
          <w:ilvl w:val="0"/>
          <w:numId w:val="1"/>
        </w:numPr>
        <w:rPr>
          <w:lang w:val="en-US"/>
        </w:rPr>
      </w:pPr>
      <w:r>
        <w:rPr>
          <w:lang w:val="en-US"/>
        </w:rPr>
        <w:t>Is there a package “</w:t>
      </w:r>
      <w:proofErr w:type="spellStart"/>
      <w:proofErr w:type="gramStart"/>
      <w:r>
        <w:rPr>
          <w:lang w:val="en-US"/>
        </w:rPr>
        <w:t>java.nio.file</w:t>
      </w:r>
      <w:proofErr w:type="spellEnd"/>
      <w:proofErr w:type="gramEnd"/>
      <w:r>
        <w:rPr>
          <w:lang w:val="en-US"/>
        </w:rPr>
        <w:t>” which contains the class Paths</w:t>
      </w:r>
    </w:p>
    <w:p w14:paraId="63ACAF70" w14:textId="34B3F243" w:rsidR="001103D9" w:rsidRDefault="001103D9" w:rsidP="001103D9">
      <w:pPr>
        <w:rPr>
          <w:lang w:val="en-US"/>
        </w:rPr>
      </w:pPr>
      <w:r>
        <w:rPr>
          <w:lang w:val="en-US"/>
        </w:rPr>
        <w:t xml:space="preserve">This is a problem for the part of the system that is in charge of finding packages that contain a particular reference (aka </w:t>
      </w:r>
      <w:proofErr w:type="spellStart"/>
      <w:r>
        <w:rPr>
          <w:lang w:val="en-US"/>
        </w:rPr>
        <w:t>classloader</w:t>
      </w:r>
      <w:proofErr w:type="spellEnd"/>
      <w:r>
        <w:rPr>
          <w:lang w:val="en-US"/>
        </w:rPr>
        <w:t>). The problem is caused by relying on convention (deriving the package name from the reference) instead of configuration (keeping a registry of which packages contain which referable nodes)</w:t>
      </w:r>
    </w:p>
    <w:p w14:paraId="6B6CDD33" w14:textId="77777777" w:rsidR="001103D9" w:rsidRDefault="001103D9" w:rsidP="001103D9">
      <w:pPr>
        <w:rPr>
          <w:lang w:val="en-US"/>
        </w:rPr>
      </w:pPr>
    </w:p>
    <w:p w14:paraId="4A626FC2" w14:textId="54C838BC" w:rsidR="001103D9" w:rsidRDefault="001103D9" w:rsidP="001103D9">
      <w:pPr>
        <w:rPr>
          <w:lang w:val="en-US"/>
        </w:rPr>
      </w:pPr>
      <w:r>
        <w:rPr>
          <w:lang w:val="en-US"/>
        </w:rPr>
        <w:t>OPEN ISSUE how do we avoid such issues for the Freon “model unit loader”? model unit also has the dual purpose of being a namespace and a package</w:t>
      </w:r>
    </w:p>
    <w:p w14:paraId="3B914911" w14:textId="77777777" w:rsidR="001103D9" w:rsidRDefault="001103D9" w:rsidP="001103D9">
      <w:pPr>
        <w:rPr>
          <w:lang w:val="en-US"/>
        </w:rPr>
      </w:pPr>
    </w:p>
    <w:p w14:paraId="20D0B0A7" w14:textId="0115BEAE" w:rsidR="001103D9" w:rsidRDefault="001103D9">
      <w:pPr>
        <w:spacing w:after="160" w:line="259" w:lineRule="auto"/>
        <w:rPr>
          <w:lang w:val="en-US"/>
        </w:rPr>
      </w:pPr>
      <w:r>
        <w:rPr>
          <w:lang w:val="en-US"/>
        </w:rPr>
        <w:br w:type="page"/>
      </w:r>
    </w:p>
    <w:p w14:paraId="3A40BBAE" w14:textId="77394F33" w:rsidR="001103D9" w:rsidRDefault="001103D9" w:rsidP="001103D9">
      <w:pPr>
        <w:pStyle w:val="Heading2"/>
        <w:rPr>
          <w:lang w:val="en-US"/>
        </w:rPr>
      </w:pPr>
      <w:r>
        <w:rPr>
          <w:lang w:val="en-US"/>
        </w:rPr>
        <w:lastRenderedPageBreak/>
        <w:t>Scope</w:t>
      </w:r>
    </w:p>
    <w:p w14:paraId="5EA2EF0F" w14:textId="77777777" w:rsidR="001103D9" w:rsidRDefault="001103D9" w:rsidP="001103D9">
      <w:pPr>
        <w:rPr>
          <w:lang w:val="en-US"/>
        </w:rPr>
      </w:pPr>
    </w:p>
    <w:p w14:paraId="179C19B2" w14:textId="5FA80F5D" w:rsidR="001103D9" w:rsidRDefault="001103D9" w:rsidP="001103D9">
      <w:pPr>
        <w:rPr>
          <w:lang w:val="en-US"/>
        </w:rPr>
      </w:pPr>
      <w:r>
        <w:rPr>
          <w:lang w:val="en-US"/>
        </w:rPr>
        <w:t xml:space="preserve">Scoping rules are rules to constrain which references are allowed </w:t>
      </w:r>
      <w:r w:rsidR="0048672B">
        <w:rPr>
          <w:lang w:val="en-US"/>
        </w:rPr>
        <w:t xml:space="preserve">to </w:t>
      </w:r>
      <w:r w:rsidR="00A05C93">
        <w:rPr>
          <w:lang w:val="en-US"/>
        </w:rPr>
        <w:t>originate</w:t>
      </w:r>
      <w:r w:rsidR="0048672B">
        <w:rPr>
          <w:lang w:val="en-US"/>
        </w:rPr>
        <w:t xml:space="preserve"> </w:t>
      </w:r>
      <w:r w:rsidR="00A05C93">
        <w:rPr>
          <w:lang w:val="en-US"/>
        </w:rPr>
        <w:t>from a particular</w:t>
      </w:r>
      <w:r>
        <w:rPr>
          <w:lang w:val="en-US"/>
        </w:rPr>
        <w:t xml:space="preserve"> node in the AST</w:t>
      </w:r>
      <w:r w:rsidR="00662E14">
        <w:rPr>
          <w:lang w:val="en-US"/>
        </w:rPr>
        <w:t>.</w:t>
      </w:r>
    </w:p>
    <w:p w14:paraId="1DB2B9A0" w14:textId="77777777" w:rsidR="00662E14" w:rsidRDefault="00662E14" w:rsidP="001103D9">
      <w:pPr>
        <w:rPr>
          <w:lang w:val="en-US"/>
        </w:rPr>
      </w:pPr>
    </w:p>
    <w:p w14:paraId="37CD146C" w14:textId="1F13D00D" w:rsidR="00662E14" w:rsidRDefault="00662E14" w:rsidP="001103D9">
      <w:pPr>
        <w:rPr>
          <w:lang w:val="en-US"/>
        </w:rPr>
      </w:pPr>
      <w:r>
        <w:rPr>
          <w:lang w:val="en-US"/>
        </w:rPr>
        <w:t>Scopes and namespaces are different things</w:t>
      </w:r>
    </w:p>
    <w:p w14:paraId="7484FB9B" w14:textId="4B4AA157" w:rsidR="001103D9" w:rsidRDefault="00662E14" w:rsidP="001103D9">
      <w:pPr>
        <w:pStyle w:val="ListParagraph"/>
        <w:numPr>
          <w:ilvl w:val="0"/>
          <w:numId w:val="1"/>
        </w:numPr>
        <w:rPr>
          <w:lang w:val="en-US"/>
        </w:rPr>
      </w:pPr>
      <w:r w:rsidRPr="00662E14">
        <w:rPr>
          <w:lang w:val="en-US"/>
        </w:rPr>
        <w:t>A namespace is a mechanism for achieve unique names and unambiguous references</w:t>
      </w:r>
      <w:r>
        <w:rPr>
          <w:lang w:val="en-US"/>
        </w:rPr>
        <w:t xml:space="preserve"> without a global authority</w:t>
      </w:r>
      <w:r w:rsidR="00A976EA">
        <w:rPr>
          <w:lang w:val="en-US"/>
        </w:rPr>
        <w:t>.</w:t>
      </w:r>
    </w:p>
    <w:p w14:paraId="5A8715D1" w14:textId="68BC0D35" w:rsidR="00662E14" w:rsidRDefault="00662E14" w:rsidP="00662E14">
      <w:pPr>
        <w:pStyle w:val="ListParagraph"/>
        <w:numPr>
          <w:ilvl w:val="0"/>
          <w:numId w:val="1"/>
        </w:numPr>
        <w:rPr>
          <w:lang w:val="en-US"/>
        </w:rPr>
      </w:pPr>
      <w:r>
        <w:rPr>
          <w:lang w:val="en-US"/>
        </w:rPr>
        <w:t xml:space="preserve">A scope is a mechanism for constraining references </w:t>
      </w:r>
      <w:r w:rsidR="00A976EA">
        <w:rPr>
          <w:lang w:val="en-US"/>
        </w:rPr>
        <w:t>based on the node where the reference originates (is contained).</w:t>
      </w:r>
    </w:p>
    <w:p w14:paraId="22A97EAE" w14:textId="77777777" w:rsidR="00662E14" w:rsidRPr="00662E14" w:rsidRDefault="00662E14" w:rsidP="00662E14">
      <w:pPr>
        <w:ind w:left="360"/>
        <w:rPr>
          <w:lang w:val="en-US"/>
        </w:rPr>
      </w:pPr>
    </w:p>
    <w:p w14:paraId="4413F590" w14:textId="645C6E3F" w:rsidR="001103D9" w:rsidRDefault="00662E14" w:rsidP="001103D9">
      <w:pPr>
        <w:rPr>
          <w:lang w:val="en-US"/>
        </w:rPr>
      </w:pPr>
      <w:r>
        <w:rPr>
          <w:lang w:val="en-US"/>
        </w:rPr>
        <w:t>One common scope rule is “</w:t>
      </w:r>
      <w:r w:rsidR="00A976EA">
        <w:rPr>
          <w:lang w:val="en-US"/>
        </w:rPr>
        <w:t xml:space="preserve">up </w:t>
      </w:r>
      <w:proofErr w:type="spellStart"/>
      <w:r w:rsidR="00A976EA">
        <w:rPr>
          <w:lang w:val="en-US"/>
        </w:rPr>
        <w:t>up</w:t>
      </w:r>
      <w:proofErr w:type="spellEnd"/>
      <w:r w:rsidR="00A976EA">
        <w:rPr>
          <w:lang w:val="en-US"/>
        </w:rPr>
        <w:t xml:space="preserve"> but not down</w:t>
      </w:r>
      <w:proofErr w:type="gramStart"/>
      <w:r w:rsidR="00A976EA">
        <w:rPr>
          <w:lang w:val="en-US"/>
        </w:rPr>
        <w:t>”</w:t>
      </w:r>
      <w:ins w:id="11" w:author="Jos Warmer" w:date="2025-05-09T09:44:00Z" w16du:dateUtc="2025-05-09T07:44:00Z">
        <w:r w:rsidR="00045ACA">
          <w:rPr>
            <w:lang w:val="en-US"/>
          </w:rPr>
          <w:t xml:space="preserve"> :</w:t>
        </w:r>
        <w:proofErr w:type="gramEnd"/>
        <w:r w:rsidR="00045ACA">
          <w:rPr>
            <w:lang w:val="en-US"/>
          </w:rPr>
          <w:t xml:space="preserve"> hierarchical rule</w:t>
        </w:r>
      </w:ins>
    </w:p>
    <w:p w14:paraId="5204F0BB" w14:textId="77777777" w:rsidR="00662E14" w:rsidRDefault="00662E14" w:rsidP="001103D9">
      <w:pPr>
        <w:rPr>
          <w:lang w:val="en-US"/>
        </w:rPr>
      </w:pPr>
      <w:r>
        <w:rPr>
          <w:lang w:val="en-US"/>
        </w:rPr>
        <w:t xml:space="preserve">From a node Z in the </w:t>
      </w:r>
      <w:proofErr w:type="gramStart"/>
      <w:r>
        <w:rPr>
          <w:lang w:val="en-US"/>
        </w:rPr>
        <w:t>AST</w:t>
      </w:r>
      <w:proofErr w:type="gramEnd"/>
      <w:r>
        <w:rPr>
          <w:lang w:val="en-US"/>
        </w:rPr>
        <w:t xml:space="preserve"> you are allowed to reference names contained in </w:t>
      </w:r>
    </w:p>
    <w:p w14:paraId="197B89EF" w14:textId="6C86F835" w:rsidR="00662E14" w:rsidRDefault="00662E14" w:rsidP="00662E14">
      <w:pPr>
        <w:pStyle w:val="ListParagraph"/>
        <w:numPr>
          <w:ilvl w:val="0"/>
          <w:numId w:val="1"/>
        </w:numPr>
        <w:rPr>
          <w:lang w:val="en-US"/>
        </w:rPr>
      </w:pPr>
      <w:r w:rsidRPr="00662E14">
        <w:rPr>
          <w:lang w:val="en-US"/>
        </w:rPr>
        <w:t>the names</w:t>
      </w:r>
      <w:r>
        <w:rPr>
          <w:lang w:val="en-US"/>
        </w:rPr>
        <w:t>pace N that Z is in</w:t>
      </w:r>
    </w:p>
    <w:p w14:paraId="424038FF" w14:textId="38F85DBB" w:rsidR="00662E14" w:rsidRDefault="00662E14" w:rsidP="00662E14">
      <w:pPr>
        <w:pStyle w:val="ListParagraph"/>
        <w:numPr>
          <w:ilvl w:val="0"/>
          <w:numId w:val="1"/>
        </w:numPr>
        <w:rPr>
          <w:lang w:val="en-US"/>
        </w:rPr>
      </w:pPr>
      <w:r>
        <w:rPr>
          <w:lang w:val="en-US"/>
        </w:rPr>
        <w:t>the namespace M that N is in</w:t>
      </w:r>
    </w:p>
    <w:p w14:paraId="05853D12" w14:textId="307F6172" w:rsidR="00662E14" w:rsidRDefault="00662E14" w:rsidP="00662E14">
      <w:pPr>
        <w:pStyle w:val="ListParagraph"/>
        <w:numPr>
          <w:ilvl w:val="0"/>
          <w:numId w:val="1"/>
        </w:numPr>
        <w:rPr>
          <w:lang w:val="en-US"/>
        </w:rPr>
      </w:pPr>
      <w:r>
        <w:rPr>
          <w:lang w:val="en-US"/>
        </w:rPr>
        <w:t>the namespace L that M is in</w:t>
      </w:r>
    </w:p>
    <w:p w14:paraId="64DF81F9" w14:textId="04C9987F" w:rsidR="00662E14" w:rsidRDefault="00662E14" w:rsidP="00662E14">
      <w:pPr>
        <w:rPr>
          <w:lang w:val="en-US"/>
        </w:rPr>
      </w:pPr>
      <w:r>
        <w:rPr>
          <w:lang w:val="en-US"/>
        </w:rPr>
        <w:t>in other words: all the way up to the root, but never down</w:t>
      </w:r>
      <w:r w:rsidR="00A976EA">
        <w:rPr>
          <w:lang w:val="en-US"/>
        </w:rPr>
        <w:t>.</w:t>
      </w:r>
    </w:p>
    <w:p w14:paraId="2CAB2BAA" w14:textId="7742661E" w:rsidR="00A976EA" w:rsidRPr="00A976EA" w:rsidRDefault="00A976EA" w:rsidP="00662E14">
      <w:pPr>
        <w:rPr>
          <w:i/>
          <w:iCs/>
          <w:lang w:val="en-US"/>
        </w:rPr>
      </w:pPr>
      <w:r w:rsidRPr="00A976EA">
        <w:rPr>
          <w:i/>
          <w:iCs/>
          <w:lang w:val="en-US"/>
        </w:rPr>
        <w:t>TODO discuss shadowing and its interaction with partially qualified names</w:t>
      </w:r>
    </w:p>
    <w:p w14:paraId="1329AEC3" w14:textId="77777777" w:rsidR="00662E14" w:rsidRDefault="00662E14" w:rsidP="00662E14">
      <w:pPr>
        <w:rPr>
          <w:lang w:val="en-US"/>
        </w:rPr>
      </w:pPr>
    </w:p>
    <w:p w14:paraId="555A714C" w14:textId="268E177C" w:rsidR="00662E14" w:rsidRDefault="00662E14" w:rsidP="00662E14">
      <w:pPr>
        <w:rPr>
          <w:lang w:val="en-US"/>
        </w:rPr>
      </w:pPr>
      <w:r>
        <w:rPr>
          <w:lang w:val="en-US"/>
        </w:rPr>
        <w:t>One other common scope rule is</w:t>
      </w:r>
    </w:p>
    <w:p w14:paraId="755C1C6D" w14:textId="12F52AC5" w:rsidR="00662E14" w:rsidRDefault="00662E14" w:rsidP="00662E14">
      <w:pPr>
        <w:pStyle w:val="ListParagraph"/>
        <w:numPr>
          <w:ilvl w:val="0"/>
          <w:numId w:val="1"/>
        </w:numPr>
        <w:rPr>
          <w:lang w:val="en-US"/>
        </w:rPr>
      </w:pPr>
      <w:r>
        <w:rPr>
          <w:lang w:val="en-US"/>
        </w:rPr>
        <w:t>import a namespace</w:t>
      </w:r>
    </w:p>
    <w:p w14:paraId="4A4EA06F" w14:textId="1D1CBE37" w:rsidR="00A976EA" w:rsidRDefault="00A976EA" w:rsidP="00A976EA">
      <w:pPr>
        <w:rPr>
          <w:lang w:val="en-US"/>
        </w:rPr>
      </w:pPr>
      <w:r>
        <w:rPr>
          <w:lang w:val="en-US"/>
        </w:rPr>
        <w:t>import can be interpreted in two ways</w:t>
      </w:r>
    </w:p>
    <w:p w14:paraId="5011316F" w14:textId="73F4B8AD" w:rsidR="00A976EA" w:rsidRDefault="00A976EA" w:rsidP="00A976EA">
      <w:pPr>
        <w:rPr>
          <w:lang w:val="en-US"/>
        </w:rPr>
      </w:pPr>
      <w:r>
        <w:rPr>
          <w:lang w:val="en-US"/>
        </w:rPr>
        <w:t>when importing a namespace Q in a namespace P</w:t>
      </w:r>
    </w:p>
    <w:p w14:paraId="6573885D" w14:textId="4BB650A8" w:rsidR="00A976EA" w:rsidRDefault="00A976EA" w:rsidP="00A976EA">
      <w:pPr>
        <w:pStyle w:val="ListParagraph"/>
        <w:numPr>
          <w:ilvl w:val="0"/>
          <w:numId w:val="2"/>
        </w:numPr>
        <w:rPr>
          <w:lang w:val="en-US"/>
        </w:rPr>
      </w:pPr>
      <w:r>
        <w:rPr>
          <w:lang w:val="en-US"/>
        </w:rPr>
        <w:t>all the names present in Q are considered also present in P. This may lead to name clashes</w:t>
      </w:r>
    </w:p>
    <w:p w14:paraId="5919EF0B" w14:textId="18E37C84" w:rsidR="00A976EA" w:rsidRDefault="00A976EA" w:rsidP="00A976EA">
      <w:pPr>
        <w:pStyle w:val="ListParagraph"/>
        <w:numPr>
          <w:ilvl w:val="0"/>
          <w:numId w:val="2"/>
        </w:numPr>
        <w:rPr>
          <w:lang w:val="en-US"/>
        </w:rPr>
      </w:pPr>
      <w:r>
        <w:rPr>
          <w:lang w:val="en-US"/>
        </w:rPr>
        <w:t>all the names present in Q can be used as a reference in the form of Q.name, this does not lead to clashes.</w:t>
      </w:r>
    </w:p>
    <w:p w14:paraId="2556A6D6" w14:textId="33A889C8" w:rsidR="00A976EA" w:rsidRPr="00A976EA" w:rsidRDefault="00A976EA" w:rsidP="00A976EA">
      <w:pPr>
        <w:rPr>
          <w:i/>
          <w:iCs/>
          <w:lang w:val="en-US"/>
        </w:rPr>
      </w:pPr>
      <w:r w:rsidRPr="00A976EA">
        <w:rPr>
          <w:i/>
          <w:iCs/>
          <w:lang w:val="en-US"/>
        </w:rPr>
        <w:t>OPEN ISSUE what does importing a namespace in Freon do? I understand it is option 1)</w:t>
      </w:r>
    </w:p>
    <w:p w14:paraId="06C046EB" w14:textId="663EDD43" w:rsidR="00A976EA" w:rsidRDefault="00A976EA" w:rsidP="00A976EA">
      <w:pPr>
        <w:rPr>
          <w:lang w:val="en-US"/>
        </w:rPr>
      </w:pPr>
      <w:r>
        <w:rPr>
          <w:lang w:val="en-US"/>
        </w:rPr>
        <w:t>Importing a namespace with option 2) often comes with syntactic sugar like aliasing.</w:t>
      </w:r>
    </w:p>
    <w:p w14:paraId="6C36EA14" w14:textId="2653EC1B" w:rsidR="00A976EA" w:rsidRDefault="00A976EA" w:rsidP="00A976EA">
      <w:pPr>
        <w:rPr>
          <w:lang w:val="en-US"/>
        </w:rPr>
      </w:pPr>
      <w:r>
        <w:rPr>
          <w:lang w:val="en-US"/>
        </w:rPr>
        <w:t xml:space="preserve">Example: </w:t>
      </w:r>
    </w:p>
    <w:p w14:paraId="0E53E96F" w14:textId="013F7668" w:rsidR="00A976EA" w:rsidRDefault="00A976EA" w:rsidP="00A976EA">
      <w:pPr>
        <w:pStyle w:val="ListParagraph"/>
        <w:numPr>
          <w:ilvl w:val="0"/>
          <w:numId w:val="1"/>
        </w:numPr>
        <w:rPr>
          <w:lang w:val="en-US"/>
        </w:rPr>
      </w:pPr>
      <w:r>
        <w:rPr>
          <w:lang w:val="en-US"/>
        </w:rPr>
        <w:t>import “</w:t>
      </w:r>
      <w:proofErr w:type="spellStart"/>
      <w:proofErr w:type="gramStart"/>
      <w:r>
        <w:rPr>
          <w:lang w:val="en-US"/>
        </w:rPr>
        <w:t>java.nio.file</w:t>
      </w:r>
      <w:proofErr w:type="spellEnd"/>
      <w:proofErr w:type="gramEnd"/>
      <w:r>
        <w:rPr>
          <w:lang w:val="en-US"/>
        </w:rPr>
        <w:t>” as “file”</w:t>
      </w:r>
    </w:p>
    <w:p w14:paraId="03114417" w14:textId="0F771D87" w:rsidR="00A976EA" w:rsidRDefault="00A976EA" w:rsidP="00A976EA">
      <w:pPr>
        <w:pStyle w:val="ListParagraph"/>
        <w:numPr>
          <w:ilvl w:val="0"/>
          <w:numId w:val="1"/>
        </w:numPr>
        <w:rPr>
          <w:lang w:val="en-US"/>
        </w:rPr>
      </w:pPr>
      <w:r>
        <w:rPr>
          <w:lang w:val="en-US"/>
        </w:rPr>
        <w:t>refer to class “</w:t>
      </w:r>
      <w:proofErr w:type="spellStart"/>
      <w:proofErr w:type="gramStart"/>
      <w:r>
        <w:rPr>
          <w:lang w:val="en-US"/>
        </w:rPr>
        <w:t>java.nio.file</w:t>
      </w:r>
      <w:proofErr w:type="gramEnd"/>
      <w:r>
        <w:rPr>
          <w:lang w:val="en-US"/>
        </w:rPr>
        <w:t>.Paths</w:t>
      </w:r>
      <w:proofErr w:type="spellEnd"/>
      <w:r>
        <w:rPr>
          <w:lang w:val="en-US"/>
        </w:rPr>
        <w:t>” as “</w:t>
      </w:r>
      <w:proofErr w:type="spellStart"/>
      <w:r>
        <w:rPr>
          <w:lang w:val="en-US"/>
        </w:rPr>
        <w:t>file.Paths</w:t>
      </w:r>
      <w:proofErr w:type="spellEnd"/>
      <w:r>
        <w:rPr>
          <w:lang w:val="en-US"/>
        </w:rPr>
        <w:t>”</w:t>
      </w:r>
    </w:p>
    <w:p w14:paraId="798733C1" w14:textId="1779D574" w:rsidR="00A976EA" w:rsidRPr="00A976EA" w:rsidRDefault="00A976EA" w:rsidP="00A976EA">
      <w:pPr>
        <w:rPr>
          <w:lang w:val="en-US"/>
        </w:rPr>
      </w:pPr>
    </w:p>
    <w:p w14:paraId="131E8CB2" w14:textId="243C2390" w:rsidR="00F862B8" w:rsidRDefault="00A976EA" w:rsidP="00A976EA">
      <w:pPr>
        <w:rPr>
          <w:ins w:id="12" w:author="Jos Warmer" w:date="2025-05-09T09:43:00Z" w16du:dateUtc="2025-05-09T07:43:00Z"/>
          <w:lang w:val="en-US"/>
        </w:rPr>
      </w:pPr>
      <w:r>
        <w:rPr>
          <w:lang w:val="en-US"/>
        </w:rPr>
        <w:t>One might argue that such scope rules should not be hardwired in Freon. Some of them make sensible defaults, others should be easily customizable</w:t>
      </w:r>
      <w:r w:rsidR="00F862B8">
        <w:rPr>
          <w:lang w:val="en-US"/>
        </w:rPr>
        <w:t xml:space="preserve"> on level 2.</w:t>
      </w:r>
    </w:p>
    <w:p w14:paraId="7F62E364" w14:textId="77777777" w:rsidR="00045ACA" w:rsidRDefault="00045ACA" w:rsidP="00A976EA">
      <w:pPr>
        <w:rPr>
          <w:ins w:id="13" w:author="Jos Warmer" w:date="2025-05-09T09:43:00Z" w16du:dateUtc="2025-05-09T07:43:00Z"/>
          <w:lang w:val="en-US"/>
        </w:rPr>
      </w:pPr>
    </w:p>
    <w:p w14:paraId="2F8D8CF3" w14:textId="34EC7C14" w:rsidR="00045ACA" w:rsidRDefault="00045ACA" w:rsidP="00A976EA">
      <w:pPr>
        <w:rPr>
          <w:lang w:val="en-US"/>
        </w:rPr>
      </w:pPr>
      <w:ins w:id="14" w:author="Jos Warmer" w:date="2025-05-09T09:43:00Z" w16du:dateUtc="2025-05-09T07:43:00Z">
        <w:r>
          <w:rPr>
            <w:lang w:val="en-US"/>
          </w:rPr>
          <w:t>In Freon only the hierarchical rule</w:t>
        </w:r>
      </w:ins>
      <w:ins w:id="15" w:author="Jos Warmer" w:date="2025-05-09T09:44:00Z" w16du:dateUtc="2025-05-09T07:44:00Z">
        <w:r>
          <w:rPr>
            <w:lang w:val="en-US"/>
          </w:rPr>
          <w:t xml:space="preserve"> is </w:t>
        </w:r>
        <w:proofErr w:type="spellStart"/>
        <w:r>
          <w:rPr>
            <w:lang w:val="en-US"/>
          </w:rPr>
          <w:t>buitin</w:t>
        </w:r>
        <w:proofErr w:type="spellEnd"/>
        <w:r>
          <w:rPr>
            <w:lang w:val="en-US"/>
          </w:rPr>
          <w:t>.</w:t>
        </w:r>
      </w:ins>
    </w:p>
    <w:p w14:paraId="322D0AA1" w14:textId="77777777" w:rsidR="00F862B8" w:rsidRDefault="00F862B8">
      <w:pPr>
        <w:spacing w:after="160" w:line="259" w:lineRule="auto"/>
        <w:rPr>
          <w:lang w:val="en-US"/>
        </w:rPr>
      </w:pPr>
      <w:r>
        <w:rPr>
          <w:lang w:val="en-US"/>
        </w:rPr>
        <w:br w:type="page"/>
      </w:r>
    </w:p>
    <w:p w14:paraId="3C5BAE57" w14:textId="48ED8CB1" w:rsidR="00A976EA" w:rsidRDefault="00F862B8" w:rsidP="00F862B8">
      <w:pPr>
        <w:pStyle w:val="Heading2"/>
        <w:rPr>
          <w:lang w:val="en-US"/>
        </w:rPr>
      </w:pPr>
      <w:r>
        <w:rPr>
          <w:lang w:val="en-US"/>
        </w:rPr>
        <w:lastRenderedPageBreak/>
        <w:t xml:space="preserve">Requirements for </w:t>
      </w:r>
      <w:proofErr w:type="spellStart"/>
      <w:r>
        <w:rPr>
          <w:lang w:val="en-US"/>
        </w:rPr>
        <w:t>MuDForM</w:t>
      </w:r>
      <w:proofErr w:type="spellEnd"/>
    </w:p>
    <w:p w14:paraId="27CD7DA6" w14:textId="77777777" w:rsidR="00F862B8" w:rsidRDefault="00F862B8" w:rsidP="00F862B8">
      <w:pPr>
        <w:rPr>
          <w:lang w:val="en-US"/>
        </w:rPr>
      </w:pPr>
    </w:p>
    <w:p w14:paraId="00750703" w14:textId="2C158D8B" w:rsidR="00724CD2" w:rsidRDefault="00724CD2" w:rsidP="00724CD2">
      <w:pPr>
        <w:rPr>
          <w:lang w:val="en-US"/>
        </w:rPr>
      </w:pPr>
      <w:r>
        <w:rPr>
          <w:lang w:val="en-US"/>
        </w:rPr>
        <w:t xml:space="preserve">These requirements come from conventions (and positive experience) of names and </w:t>
      </w:r>
      <w:proofErr w:type="gramStart"/>
      <w:r>
        <w:rPr>
          <w:lang w:val="en-US"/>
        </w:rPr>
        <w:t>namespaces  in</w:t>
      </w:r>
      <w:proofErr w:type="gramEnd"/>
      <w:r>
        <w:rPr>
          <w:lang w:val="en-US"/>
        </w:rPr>
        <w:t xml:space="preserve"> the </w:t>
      </w:r>
      <w:proofErr w:type="spellStart"/>
      <w:r>
        <w:rPr>
          <w:lang w:val="en-US"/>
        </w:rPr>
        <w:t>clojure</w:t>
      </w:r>
      <w:proofErr w:type="spellEnd"/>
      <w:r>
        <w:rPr>
          <w:lang w:val="en-US"/>
        </w:rPr>
        <w:t xml:space="preserve"> language and the </w:t>
      </w:r>
      <w:proofErr w:type="spellStart"/>
      <w:r>
        <w:rPr>
          <w:lang w:val="en-US"/>
        </w:rPr>
        <w:t>datomic</w:t>
      </w:r>
      <w:proofErr w:type="spellEnd"/>
      <w:r>
        <w:rPr>
          <w:lang w:val="en-US"/>
        </w:rPr>
        <w:t xml:space="preserve"> database.</w:t>
      </w:r>
    </w:p>
    <w:p w14:paraId="2D0EC01B" w14:textId="50D240FF" w:rsidR="00A765F2" w:rsidRDefault="00A765F2" w:rsidP="00724CD2">
      <w:pPr>
        <w:rPr>
          <w:ins w:id="16" w:author="Jos Warmer" w:date="2025-05-09T09:59:00Z" w16du:dateUtc="2025-05-09T07:59:00Z"/>
          <w:lang w:val="en-US"/>
        </w:rPr>
      </w:pPr>
      <w:r>
        <w:rPr>
          <w:lang w:val="en-US"/>
        </w:rPr>
        <w:t xml:space="preserve">Since </w:t>
      </w:r>
      <w:proofErr w:type="spellStart"/>
      <w:r>
        <w:rPr>
          <w:lang w:val="en-US"/>
        </w:rPr>
        <w:t>clojure</w:t>
      </w:r>
      <w:proofErr w:type="spellEnd"/>
      <w:r>
        <w:rPr>
          <w:lang w:val="en-US"/>
        </w:rPr>
        <w:t xml:space="preserve"> is “just another programming language”, Freon should be able to accommodate this.</w:t>
      </w:r>
    </w:p>
    <w:p w14:paraId="1DB1A106" w14:textId="275424F0" w:rsidR="00DD2D42" w:rsidRPr="00F862B8" w:rsidRDefault="00DD2D42" w:rsidP="00724CD2">
      <w:pPr>
        <w:rPr>
          <w:lang w:val="en-US"/>
        </w:rPr>
      </w:pPr>
      <w:ins w:id="17" w:author="Jos Warmer" w:date="2025-05-09T09:59:00Z" w16du:dateUtc="2025-05-09T07:59:00Z">
        <w:r>
          <w:rPr>
            <w:lang w:val="en-US"/>
          </w:rPr>
          <w:t xml:space="preserve">Not quite: Freon is </w:t>
        </w:r>
        <w:r w:rsidRPr="00DD2D42">
          <w:rPr>
            <w:b/>
            <w:bCs/>
            <w:lang w:val="en-US"/>
            <w:rPrChange w:id="18" w:author="Jos Warmer" w:date="2025-05-09T10:00:00Z" w16du:dateUtc="2025-05-09T08:00:00Z">
              <w:rPr>
                <w:lang w:val="en-US"/>
              </w:rPr>
            </w:rPrChange>
          </w:rPr>
          <w:t>not</w:t>
        </w:r>
        <w:r>
          <w:rPr>
            <w:lang w:val="en-US"/>
          </w:rPr>
          <w:t xml:space="preserve"> meant to </w:t>
        </w:r>
      </w:ins>
      <w:ins w:id="19" w:author="Jos Warmer" w:date="2025-05-09T10:00:00Z" w16du:dateUtc="2025-05-09T08:00:00Z">
        <w:r>
          <w:rPr>
            <w:lang w:val="en-US"/>
          </w:rPr>
          <w:t xml:space="preserve">be used for programming languages, but for domain specific languages, whose users are </w:t>
        </w:r>
        <w:r w:rsidRPr="00DD2D42">
          <w:rPr>
            <w:b/>
            <w:bCs/>
            <w:lang w:val="en-US"/>
            <w:rPrChange w:id="20" w:author="Jos Warmer" w:date="2025-05-09T10:00:00Z" w16du:dateUtc="2025-05-09T08:00:00Z">
              <w:rPr>
                <w:lang w:val="en-US"/>
              </w:rPr>
            </w:rPrChange>
          </w:rPr>
          <w:t>not</w:t>
        </w:r>
        <w:r>
          <w:rPr>
            <w:lang w:val="en-US"/>
          </w:rPr>
          <w:t xml:space="preserve"> </w:t>
        </w:r>
        <w:proofErr w:type="gramStart"/>
        <w:r>
          <w:rPr>
            <w:lang w:val="en-US"/>
          </w:rPr>
          <w:t>developers..</w:t>
        </w:r>
        <w:proofErr w:type="gramEnd"/>
        <w:r>
          <w:rPr>
            <w:lang w:val="en-US"/>
          </w:rPr>
          <w:t xml:space="preserve"> </w:t>
        </w:r>
      </w:ins>
    </w:p>
    <w:p w14:paraId="464FDA43" w14:textId="77777777" w:rsidR="00724CD2" w:rsidRDefault="00724CD2" w:rsidP="00F862B8">
      <w:pPr>
        <w:rPr>
          <w:lang w:val="en-US"/>
        </w:rPr>
      </w:pPr>
    </w:p>
    <w:p w14:paraId="48C40278" w14:textId="59EF07BB" w:rsidR="00F862B8" w:rsidRPr="00F862B8" w:rsidRDefault="00F862B8" w:rsidP="00F862B8">
      <w:pPr>
        <w:rPr>
          <w:b/>
          <w:bCs/>
          <w:lang w:val="en-US"/>
        </w:rPr>
      </w:pPr>
      <w:r w:rsidRPr="00F862B8">
        <w:rPr>
          <w:b/>
          <w:bCs/>
          <w:lang w:val="en-US"/>
        </w:rPr>
        <w:t>Notation of cascaded references</w:t>
      </w:r>
      <w:ins w:id="21" w:author="Jos Warmer" w:date="2025-05-09T09:45:00Z" w16du:dateUtc="2025-05-09T07:45:00Z">
        <w:r w:rsidR="00045ACA">
          <w:rPr>
            <w:b/>
            <w:bCs/>
            <w:lang w:val="en-US"/>
          </w:rPr>
          <w:t xml:space="preserve"> aka qualified names?</w:t>
        </w:r>
      </w:ins>
    </w:p>
    <w:p w14:paraId="30592662" w14:textId="77777777" w:rsidR="00F862B8" w:rsidRDefault="00F862B8" w:rsidP="00F862B8">
      <w:pPr>
        <w:rPr>
          <w:lang w:val="en-US"/>
        </w:rPr>
      </w:pPr>
    </w:p>
    <w:p w14:paraId="273FF83E" w14:textId="02B089B5" w:rsidR="00F862B8" w:rsidRDefault="00F862B8" w:rsidP="00F862B8">
      <w:pPr>
        <w:rPr>
          <w:lang w:val="en-US"/>
        </w:rPr>
      </w:pPr>
      <w:r>
        <w:rPr>
          <w:lang w:val="en-US"/>
        </w:rPr>
        <w:t>In java the character separating the parts of as FQN is the "."</w:t>
      </w:r>
    </w:p>
    <w:p w14:paraId="36F049AC" w14:textId="7EC75257" w:rsidR="00F862B8" w:rsidRDefault="00F862B8" w:rsidP="00F862B8">
      <w:pPr>
        <w:rPr>
          <w:lang w:val="en-US"/>
        </w:rPr>
      </w:pPr>
      <w:r>
        <w:rPr>
          <w:lang w:val="en-US"/>
        </w:rPr>
        <w:t xml:space="preserve">(like in </w:t>
      </w:r>
      <w:proofErr w:type="spellStart"/>
      <w:proofErr w:type="gramStart"/>
      <w:r w:rsidRPr="00724CD2">
        <w:rPr>
          <w:rFonts w:ascii="Consolas" w:hAnsi="Consolas"/>
          <w:color w:val="833C0B" w:themeColor="accent2" w:themeShade="80"/>
          <w:sz w:val="20"/>
          <w:szCs w:val="20"/>
          <w:lang w:val="en-US"/>
        </w:rPr>
        <w:t>java.nio.file</w:t>
      </w:r>
      <w:proofErr w:type="gramEnd"/>
      <w:r w:rsidRPr="00724CD2">
        <w:rPr>
          <w:rFonts w:ascii="Consolas" w:hAnsi="Consolas"/>
          <w:color w:val="833C0B" w:themeColor="accent2" w:themeShade="80"/>
          <w:sz w:val="20"/>
          <w:szCs w:val="20"/>
          <w:lang w:val="en-US"/>
        </w:rPr>
        <w:t>.Paths</w:t>
      </w:r>
      <w:proofErr w:type="spellEnd"/>
      <w:r>
        <w:rPr>
          <w:lang w:val="en-US"/>
        </w:rPr>
        <w:t>)</w:t>
      </w:r>
    </w:p>
    <w:p w14:paraId="3069FFD2" w14:textId="12F7662D" w:rsidR="00F862B8" w:rsidRDefault="00F862B8" w:rsidP="00F862B8">
      <w:pPr>
        <w:rPr>
          <w:lang w:val="en-US"/>
        </w:rPr>
      </w:pPr>
      <w:r>
        <w:rPr>
          <w:lang w:val="en-US"/>
        </w:rPr>
        <w:t xml:space="preserve">What we want to have </w:t>
      </w:r>
      <w:proofErr w:type="gramStart"/>
      <w:r>
        <w:rPr>
          <w:lang w:val="en-US"/>
        </w:rPr>
        <w:t>is</w:t>
      </w:r>
      <w:proofErr w:type="gramEnd"/>
      <w:r>
        <w:rPr>
          <w:lang w:val="en-US"/>
        </w:rPr>
        <w:t xml:space="preserve"> </w:t>
      </w:r>
    </w:p>
    <w:p w14:paraId="790E0DA1" w14:textId="79AE10EB" w:rsidR="00F862B8" w:rsidRDefault="00F862B8" w:rsidP="00F862B8">
      <w:pPr>
        <w:pStyle w:val="ListParagraph"/>
        <w:numPr>
          <w:ilvl w:val="0"/>
          <w:numId w:val="1"/>
        </w:numPr>
        <w:rPr>
          <w:lang w:val="en-US"/>
        </w:rPr>
      </w:pPr>
      <w:r>
        <w:rPr>
          <w:lang w:val="en-US"/>
        </w:rPr>
        <w:t>the local name is separated by "/"</w:t>
      </w:r>
    </w:p>
    <w:p w14:paraId="52226A96" w14:textId="31AA1664" w:rsidR="00F862B8" w:rsidRDefault="00F862B8" w:rsidP="00F862B8">
      <w:pPr>
        <w:rPr>
          <w:lang w:val="en-US"/>
        </w:rPr>
      </w:pPr>
      <w:r>
        <w:rPr>
          <w:lang w:val="en-US"/>
        </w:rPr>
        <w:t xml:space="preserve">(like in </w:t>
      </w:r>
      <w:proofErr w:type="spellStart"/>
      <w:proofErr w:type="gramStart"/>
      <w:r w:rsidRPr="00724CD2">
        <w:rPr>
          <w:rFonts w:ascii="Consolas" w:hAnsi="Consolas"/>
          <w:color w:val="833C0B" w:themeColor="accent2" w:themeShade="80"/>
          <w:sz w:val="20"/>
          <w:szCs w:val="20"/>
          <w:lang w:val="en-US"/>
        </w:rPr>
        <w:t>java.nio.file</w:t>
      </w:r>
      <w:proofErr w:type="spellEnd"/>
      <w:proofErr w:type="gramEnd"/>
      <w:r w:rsidRPr="00724CD2">
        <w:rPr>
          <w:rFonts w:ascii="Consolas" w:hAnsi="Consolas"/>
          <w:color w:val="833C0B" w:themeColor="accent2" w:themeShade="80"/>
          <w:sz w:val="20"/>
          <w:szCs w:val="20"/>
          <w:lang w:val="en-US"/>
        </w:rPr>
        <w:t>/Paths</w:t>
      </w:r>
      <w:r>
        <w:rPr>
          <w:lang w:val="en-US"/>
        </w:rPr>
        <w:t>)</w:t>
      </w:r>
    </w:p>
    <w:p w14:paraId="667C4E63" w14:textId="77777777" w:rsidR="00F862B8" w:rsidRDefault="00F862B8" w:rsidP="00A976EA">
      <w:pPr>
        <w:rPr>
          <w:ins w:id="22" w:author="Jos Warmer" w:date="2025-05-09T09:45:00Z" w16du:dateUtc="2025-05-09T07:45:00Z"/>
          <w:b/>
          <w:bCs/>
          <w:lang w:val="en-US"/>
        </w:rPr>
      </w:pPr>
    </w:p>
    <w:p w14:paraId="7E5E86D4" w14:textId="25658822" w:rsidR="00045ACA" w:rsidRPr="004D34AA" w:rsidRDefault="00045ACA" w:rsidP="00A976EA">
      <w:pPr>
        <w:rPr>
          <w:ins w:id="23" w:author="Jos Warmer" w:date="2025-05-09T09:46:00Z" w16du:dateUtc="2025-05-09T07:46:00Z"/>
          <w:lang w:val="en-US"/>
          <w:rPrChange w:id="24" w:author="Jos Warmer" w:date="2025-05-09T09:55:00Z" w16du:dateUtc="2025-05-09T07:55:00Z">
            <w:rPr>
              <w:ins w:id="25" w:author="Jos Warmer" w:date="2025-05-09T09:46:00Z" w16du:dateUtc="2025-05-09T07:46:00Z"/>
              <w:b/>
              <w:bCs/>
              <w:lang w:val="en-US"/>
            </w:rPr>
          </w:rPrChange>
        </w:rPr>
      </w:pPr>
      <w:ins w:id="26" w:author="Jos Warmer" w:date="2025-05-09T09:45:00Z" w16du:dateUtc="2025-05-09T07:45:00Z">
        <w:r w:rsidRPr="004D34AA">
          <w:rPr>
            <w:lang w:val="en-US"/>
            <w:rPrChange w:id="27" w:author="Jos Warmer" w:date="2025-05-09T09:55:00Z" w16du:dateUtc="2025-05-09T07:55:00Z">
              <w:rPr>
                <w:b/>
                <w:bCs/>
                <w:lang w:val="en-US"/>
              </w:rPr>
            </w:rPrChange>
          </w:rPr>
          <w:t xml:space="preserve">In </w:t>
        </w:r>
        <w:proofErr w:type="spellStart"/>
        <w:r w:rsidRPr="004D34AA">
          <w:rPr>
            <w:lang w:val="en-US"/>
            <w:rPrChange w:id="28" w:author="Jos Warmer" w:date="2025-05-09T09:55:00Z" w16du:dateUtc="2025-05-09T07:55:00Z">
              <w:rPr>
                <w:b/>
                <w:bCs/>
                <w:lang w:val="en-US"/>
              </w:rPr>
            </w:rPrChange>
          </w:rPr>
          <w:t>Freom</w:t>
        </w:r>
        <w:proofErr w:type="spellEnd"/>
        <w:r w:rsidRPr="004D34AA">
          <w:rPr>
            <w:lang w:val="en-US"/>
            <w:rPrChange w:id="29" w:author="Jos Warmer" w:date="2025-05-09T09:55:00Z" w16du:dateUtc="2025-05-09T07:55:00Z">
              <w:rPr>
                <w:b/>
                <w:bCs/>
                <w:lang w:val="en-US"/>
              </w:rPr>
            </w:rPrChange>
          </w:rPr>
          <w:t xml:space="preserve"> the separator character is “just a projection”</w:t>
        </w:r>
      </w:ins>
      <w:ins w:id="30" w:author="Jos Warmer" w:date="2025-05-09T09:46:00Z" w16du:dateUtc="2025-05-09T07:46:00Z">
        <w:r w:rsidR="004D34AA" w:rsidRPr="004D34AA">
          <w:rPr>
            <w:lang w:val="en-US"/>
            <w:rPrChange w:id="31" w:author="Jos Warmer" w:date="2025-05-09T09:55:00Z" w16du:dateUtc="2025-05-09T07:55:00Z">
              <w:rPr>
                <w:b/>
                <w:bCs/>
                <w:lang w:val="en-US"/>
              </w:rPr>
            </w:rPrChange>
          </w:rPr>
          <w:t xml:space="preserve"> and the separator character can be set in the .edit file.</w:t>
        </w:r>
      </w:ins>
      <w:ins w:id="32" w:author="Jos Warmer" w:date="2025-05-09T09:55:00Z" w16du:dateUtc="2025-05-09T07:55:00Z">
        <w:r w:rsidR="004D34AA" w:rsidRPr="004D34AA">
          <w:rPr>
            <w:lang w:val="en-US"/>
            <w:rPrChange w:id="33" w:author="Jos Warmer" w:date="2025-05-09T09:55:00Z" w16du:dateUtc="2025-05-09T07:55:00Z">
              <w:rPr>
                <w:b/>
                <w:bCs/>
                <w:lang w:val="en-US"/>
              </w:rPr>
            </w:rPrChange>
          </w:rPr>
          <w:t xml:space="preserve"> The FQN is actually a list of names in the internal Freon code.</w:t>
        </w:r>
      </w:ins>
    </w:p>
    <w:p w14:paraId="07A3338B" w14:textId="77777777" w:rsidR="004D34AA" w:rsidRPr="00F862B8" w:rsidRDefault="004D34AA" w:rsidP="00A976EA">
      <w:pPr>
        <w:rPr>
          <w:b/>
          <w:bCs/>
          <w:lang w:val="en-US"/>
        </w:rPr>
      </w:pPr>
    </w:p>
    <w:p w14:paraId="0329560F" w14:textId="2CC957BF" w:rsidR="00F862B8" w:rsidRPr="00F862B8" w:rsidRDefault="00F862B8" w:rsidP="00A976EA">
      <w:pPr>
        <w:rPr>
          <w:b/>
          <w:bCs/>
          <w:lang w:val="en-US"/>
        </w:rPr>
      </w:pPr>
      <w:r w:rsidRPr="00F862B8">
        <w:rPr>
          <w:b/>
          <w:bCs/>
          <w:lang w:val="en-US"/>
        </w:rPr>
        <w:t>Attribute containers</w:t>
      </w:r>
    </w:p>
    <w:p w14:paraId="5561F54C" w14:textId="7E6855DA" w:rsidR="00F862B8" w:rsidRDefault="00F862B8" w:rsidP="00A976EA">
      <w:pPr>
        <w:rPr>
          <w:lang w:val="en-US"/>
        </w:rPr>
      </w:pPr>
      <w:r>
        <w:rPr>
          <w:lang w:val="en-US"/>
        </w:rPr>
        <w:t xml:space="preserve">Many concepts in </w:t>
      </w:r>
      <w:proofErr w:type="spellStart"/>
      <w:r>
        <w:rPr>
          <w:lang w:val="en-US"/>
        </w:rPr>
        <w:t>MuDForM</w:t>
      </w:r>
      <w:proofErr w:type="spellEnd"/>
      <w:r>
        <w:rPr>
          <w:lang w:val="en-US"/>
        </w:rPr>
        <w:t xml:space="preserve"> are attribute containers: entity, activity, …</w:t>
      </w:r>
    </w:p>
    <w:p w14:paraId="733CBCBF" w14:textId="454FB283" w:rsidR="00F862B8" w:rsidRDefault="00F862B8" w:rsidP="00A976EA">
      <w:pPr>
        <w:rPr>
          <w:lang w:val="en-US"/>
        </w:rPr>
      </w:pPr>
      <w:r>
        <w:rPr>
          <w:lang w:val="en-US"/>
        </w:rPr>
        <w:t xml:space="preserve">An attribute container has a unique local name (in some namespace), for example </w:t>
      </w:r>
      <w:r w:rsidRPr="00724CD2">
        <w:rPr>
          <w:rFonts w:ascii="Consolas" w:hAnsi="Consolas"/>
          <w:color w:val="833C0B" w:themeColor="accent2" w:themeShade="80"/>
          <w:sz w:val="20"/>
          <w:szCs w:val="20"/>
          <w:lang w:val="en-US"/>
        </w:rPr>
        <w:t>Customer</w:t>
      </w:r>
      <w:r>
        <w:rPr>
          <w:lang w:val="en-US"/>
        </w:rPr>
        <w:t xml:space="preserve"> in the namespace </w:t>
      </w:r>
      <w:proofErr w:type="spellStart"/>
      <w:r w:rsidRPr="00724CD2">
        <w:rPr>
          <w:rFonts w:ascii="Consolas" w:hAnsi="Consolas"/>
          <w:color w:val="833C0B" w:themeColor="accent2" w:themeShade="80"/>
          <w:sz w:val="20"/>
          <w:szCs w:val="20"/>
          <w:lang w:val="en-US"/>
        </w:rPr>
        <w:t>Examples.Bank</w:t>
      </w:r>
      <w:proofErr w:type="spellEnd"/>
    </w:p>
    <w:p w14:paraId="57F500F6" w14:textId="4BD8A5E8" w:rsidR="00F862B8" w:rsidRPr="00724CD2" w:rsidRDefault="00F862B8" w:rsidP="00A976EA">
      <w:pPr>
        <w:rPr>
          <w:rFonts w:ascii="Consolas" w:hAnsi="Consolas"/>
          <w:color w:val="833C0B" w:themeColor="accent2" w:themeShade="80"/>
          <w:sz w:val="20"/>
          <w:szCs w:val="20"/>
          <w:lang w:val="en-US"/>
        </w:rPr>
      </w:pPr>
      <w:r>
        <w:rPr>
          <w:lang w:val="en-US"/>
        </w:rPr>
        <w:t xml:space="preserve">An attribute may seem to have a unique local name inside the attribute container, for example the attribute name is </w:t>
      </w:r>
      <w:r w:rsidRPr="00724CD2">
        <w:rPr>
          <w:rFonts w:ascii="Consolas" w:hAnsi="Consolas"/>
          <w:color w:val="833C0B" w:themeColor="accent2" w:themeShade="80"/>
          <w:sz w:val="20"/>
          <w:szCs w:val="20"/>
          <w:lang w:val="en-US"/>
        </w:rPr>
        <w:t>ID</w:t>
      </w:r>
      <w:r>
        <w:rPr>
          <w:lang w:val="en-US"/>
        </w:rPr>
        <w:t xml:space="preserve"> and the regional name is </w:t>
      </w:r>
      <w:r w:rsidRPr="00724CD2">
        <w:rPr>
          <w:rFonts w:ascii="Consolas" w:hAnsi="Consolas"/>
          <w:color w:val="833C0B" w:themeColor="accent2" w:themeShade="80"/>
          <w:sz w:val="20"/>
          <w:szCs w:val="20"/>
          <w:lang w:val="en-US"/>
        </w:rPr>
        <w:t xml:space="preserve">Customer.ID </w:t>
      </w:r>
      <w:r>
        <w:rPr>
          <w:lang w:val="en-US"/>
        </w:rPr>
        <w:t xml:space="preserve">and the global name is </w:t>
      </w:r>
      <w:r w:rsidRPr="00724CD2">
        <w:rPr>
          <w:rFonts w:ascii="Consolas" w:hAnsi="Consolas"/>
          <w:color w:val="833C0B" w:themeColor="accent2" w:themeShade="80"/>
          <w:sz w:val="20"/>
          <w:szCs w:val="20"/>
          <w:lang w:val="en-US"/>
        </w:rPr>
        <w:t>Examples.Bank.Customer.ID</w:t>
      </w:r>
    </w:p>
    <w:p w14:paraId="0ED07DCF" w14:textId="5D65A21E" w:rsidR="00724CD2" w:rsidRDefault="00724CD2" w:rsidP="00A976EA">
      <w:pPr>
        <w:rPr>
          <w:lang w:val="en-US"/>
        </w:rPr>
      </w:pPr>
      <w:r>
        <w:rPr>
          <w:lang w:val="en-US"/>
        </w:rPr>
        <w:t>But this is what we want to present</w:t>
      </w:r>
    </w:p>
    <w:p w14:paraId="3DD50169" w14:textId="6F420ADD" w:rsidR="00724CD2" w:rsidRPr="00724CD2" w:rsidRDefault="00724CD2" w:rsidP="00724CD2">
      <w:pPr>
        <w:rPr>
          <w:rFonts w:ascii="Consolas" w:hAnsi="Consolas"/>
          <w:color w:val="833C0B" w:themeColor="accent2" w:themeShade="80"/>
          <w:sz w:val="20"/>
          <w:szCs w:val="20"/>
          <w:lang w:val="en-US"/>
        </w:rPr>
      </w:pPr>
      <w:proofErr w:type="spellStart"/>
      <w:r w:rsidRPr="00724CD2">
        <w:rPr>
          <w:rFonts w:ascii="Consolas" w:hAnsi="Consolas"/>
          <w:color w:val="833C0B" w:themeColor="accent2" w:themeShade="80"/>
          <w:sz w:val="20"/>
          <w:szCs w:val="20"/>
          <w:lang w:val="en-US"/>
        </w:rPr>
        <w:t>Examples.Bank</w:t>
      </w:r>
      <w:proofErr w:type="spellEnd"/>
      <w:r w:rsidRPr="00724CD2">
        <w:rPr>
          <w:rFonts w:ascii="Consolas" w:hAnsi="Consolas"/>
          <w:color w:val="833C0B" w:themeColor="accent2" w:themeShade="80"/>
          <w:sz w:val="20"/>
          <w:szCs w:val="20"/>
          <w:lang w:val="en-US"/>
        </w:rPr>
        <w:t>/Customer&gt;ID</w:t>
      </w:r>
    </w:p>
    <w:p w14:paraId="36F1230D" w14:textId="77777777" w:rsidR="00724CD2" w:rsidRDefault="00724CD2" w:rsidP="00724CD2">
      <w:pPr>
        <w:rPr>
          <w:lang w:val="en-US"/>
        </w:rPr>
      </w:pPr>
      <w:r>
        <w:rPr>
          <w:lang w:val="en-US"/>
        </w:rPr>
        <w:t xml:space="preserve">Where </w:t>
      </w:r>
      <w:proofErr w:type="spellStart"/>
      <w:r w:rsidRPr="00724CD2">
        <w:rPr>
          <w:rFonts w:ascii="Consolas" w:hAnsi="Consolas"/>
          <w:color w:val="833C0B" w:themeColor="accent2" w:themeShade="80"/>
          <w:sz w:val="20"/>
          <w:szCs w:val="20"/>
          <w:lang w:val="en-US"/>
        </w:rPr>
        <w:t>Examples.Bank</w:t>
      </w:r>
      <w:proofErr w:type="spellEnd"/>
      <w:r>
        <w:rPr>
          <w:lang w:val="en-US"/>
        </w:rPr>
        <w:t xml:space="preserve"> is the namespace name and </w:t>
      </w:r>
      <w:r w:rsidRPr="00724CD2">
        <w:rPr>
          <w:rFonts w:ascii="Consolas" w:hAnsi="Consolas"/>
          <w:color w:val="833C0B" w:themeColor="accent2" w:themeShade="80"/>
          <w:sz w:val="20"/>
          <w:szCs w:val="20"/>
          <w:lang w:val="en-US"/>
        </w:rPr>
        <w:t>Customer&gt;ID</w:t>
      </w:r>
      <w:r>
        <w:rPr>
          <w:lang w:val="en-US"/>
        </w:rPr>
        <w:t xml:space="preserve"> is the name of the attribute that is unique within that namespace</w:t>
      </w:r>
    </w:p>
    <w:p w14:paraId="276B1E9F" w14:textId="77777777" w:rsidR="00724CD2" w:rsidRDefault="00724CD2" w:rsidP="00724CD2">
      <w:pPr>
        <w:rPr>
          <w:lang w:val="en-US"/>
        </w:rPr>
      </w:pPr>
      <w:r>
        <w:rPr>
          <w:lang w:val="en-US"/>
        </w:rPr>
        <w:t>This is important for the way that attributes are conveyed through the system outside their container. Attributes must have a unique name.</w:t>
      </w:r>
    </w:p>
    <w:p w14:paraId="41DD6C73" w14:textId="1BB420DE" w:rsidR="00724CD2" w:rsidRPr="00724CD2" w:rsidRDefault="00724CD2" w:rsidP="00A976EA">
      <w:pPr>
        <w:rPr>
          <w:i/>
          <w:iCs/>
          <w:lang w:val="en-US"/>
        </w:rPr>
      </w:pPr>
      <w:r w:rsidRPr="00724CD2">
        <w:rPr>
          <w:i/>
          <w:iCs/>
          <w:lang w:val="en-US"/>
        </w:rPr>
        <w:t>In freon I want to be able to compute the local name of the attribute by concatenating the name of the container (</w:t>
      </w:r>
      <w:r w:rsidRPr="00724CD2">
        <w:rPr>
          <w:rFonts w:ascii="Consolas" w:hAnsi="Consolas"/>
          <w:color w:val="833C0B" w:themeColor="accent2" w:themeShade="80"/>
          <w:sz w:val="20"/>
          <w:szCs w:val="20"/>
          <w:lang w:val="en-US"/>
        </w:rPr>
        <w:t>Customer</w:t>
      </w:r>
      <w:r w:rsidRPr="00724CD2">
        <w:rPr>
          <w:i/>
          <w:iCs/>
          <w:lang w:val="en-US"/>
        </w:rPr>
        <w:t>)and a locally unique label (</w:t>
      </w:r>
      <w:r w:rsidRPr="00724CD2">
        <w:rPr>
          <w:rFonts w:ascii="Consolas" w:hAnsi="Consolas"/>
          <w:color w:val="833C0B" w:themeColor="accent2" w:themeShade="80"/>
          <w:sz w:val="20"/>
          <w:szCs w:val="20"/>
          <w:lang w:val="en-US"/>
        </w:rPr>
        <w:t>ID</w:t>
      </w:r>
      <w:r w:rsidRPr="00724CD2">
        <w:rPr>
          <w:i/>
          <w:iCs/>
          <w:lang w:val="en-US"/>
        </w:rPr>
        <w:t>)</w:t>
      </w:r>
    </w:p>
    <w:p w14:paraId="51741F5D" w14:textId="77777777" w:rsidR="00F862B8" w:rsidRDefault="00F862B8" w:rsidP="00A976EA">
      <w:pPr>
        <w:rPr>
          <w:ins w:id="34" w:author="Jos Warmer" w:date="2025-05-09T09:47:00Z" w16du:dateUtc="2025-05-09T07:47:00Z"/>
          <w:lang w:val="en-US"/>
        </w:rPr>
      </w:pPr>
    </w:p>
    <w:p w14:paraId="4DCF60E2" w14:textId="5E86F46E" w:rsidR="004D34AA" w:rsidRDefault="004D34AA" w:rsidP="00A976EA">
      <w:pPr>
        <w:rPr>
          <w:ins w:id="35" w:author="Jos Warmer" w:date="2025-05-09T09:50:00Z" w16du:dateUtc="2025-05-09T07:50:00Z"/>
          <w:lang w:val="en-US"/>
        </w:rPr>
      </w:pPr>
      <w:ins w:id="36" w:author="Jos Warmer" w:date="2025-05-09T09:50:00Z" w16du:dateUtc="2025-05-09T07:50:00Z">
        <w:r>
          <w:rPr>
            <w:lang w:val="en-US"/>
          </w:rPr>
          <w:t>What is described here</w:t>
        </w:r>
        <w:r>
          <w:rPr>
            <w:lang w:val="en-US"/>
          </w:rPr>
          <w:t xml:space="preserve"> does not fit in the description in the rest of the document. </w:t>
        </w:r>
      </w:ins>
      <w:ins w:id="37" w:author="Jos Warmer" w:date="2025-05-09T09:47:00Z" w16du:dateUtc="2025-05-09T07:47:00Z">
        <w:r>
          <w:rPr>
            <w:lang w:val="en-US"/>
          </w:rPr>
          <w:t xml:space="preserve"> “Customer” should be a namespace</w:t>
        </w:r>
      </w:ins>
      <w:ins w:id="38" w:author="Jos Warmer" w:date="2025-05-09T09:48:00Z" w16du:dateUtc="2025-05-09T07:48:00Z">
        <w:r>
          <w:rPr>
            <w:lang w:val="en-US"/>
          </w:rPr>
          <w:t xml:space="preserve"> as well, otherwise e.g. its ID would be visible inside “</w:t>
        </w:r>
        <w:proofErr w:type="spellStart"/>
        <w:r>
          <w:rPr>
            <w:lang w:val="en-US"/>
          </w:rPr>
          <w:t>Examples.Bank</w:t>
        </w:r>
        <w:proofErr w:type="spellEnd"/>
        <w:r>
          <w:rPr>
            <w:lang w:val="en-US"/>
          </w:rPr>
          <w:t>”</w:t>
        </w:r>
      </w:ins>
      <w:ins w:id="39" w:author="Jos Warmer" w:date="2025-05-09T09:49:00Z" w16du:dateUtc="2025-05-09T07:49:00Z">
        <w:r>
          <w:rPr>
            <w:lang w:val="en-US"/>
          </w:rPr>
          <w:t xml:space="preserve"> as would all </w:t>
        </w:r>
        <w:proofErr w:type="gramStart"/>
        <w:r>
          <w:rPr>
            <w:lang w:val="en-US"/>
          </w:rPr>
          <w:t>ID’s</w:t>
        </w:r>
        <w:proofErr w:type="gramEnd"/>
        <w:r>
          <w:rPr>
            <w:lang w:val="en-US"/>
          </w:rPr>
          <w:t xml:space="preserve"> of all Customers.</w:t>
        </w:r>
      </w:ins>
    </w:p>
    <w:p w14:paraId="2EB4AA8B" w14:textId="77777777" w:rsidR="004D34AA" w:rsidRDefault="004D34AA" w:rsidP="00A976EA">
      <w:pPr>
        <w:rPr>
          <w:ins w:id="40" w:author="Jos Warmer" w:date="2025-05-09T09:50:00Z" w16du:dateUtc="2025-05-09T07:50:00Z"/>
          <w:lang w:val="en-US"/>
        </w:rPr>
      </w:pPr>
    </w:p>
    <w:p w14:paraId="53097803" w14:textId="4C49089C" w:rsidR="004D34AA" w:rsidRDefault="004D34AA" w:rsidP="00A976EA">
      <w:pPr>
        <w:rPr>
          <w:ins w:id="41" w:author="Jos Warmer" w:date="2025-05-09T09:51:00Z" w16du:dateUtc="2025-05-09T07:51:00Z"/>
          <w:lang w:val="en-US"/>
        </w:rPr>
      </w:pPr>
      <w:ins w:id="42" w:author="Jos Warmer" w:date="2025-05-09T09:53:00Z" w16du:dateUtc="2025-05-09T07:53:00Z">
        <w:r>
          <w:rPr>
            <w:lang w:val="en-US"/>
          </w:rPr>
          <w:t xml:space="preserve">What I understand that </w:t>
        </w:r>
      </w:ins>
      <w:ins w:id="43" w:author="Jos Warmer" w:date="2025-05-09T09:50:00Z" w16du:dateUtc="2025-05-09T07:50:00Z">
        <w:r>
          <w:rPr>
            <w:lang w:val="en-US"/>
          </w:rPr>
          <w:t>you want is something like t</w:t>
        </w:r>
      </w:ins>
      <w:ins w:id="44" w:author="Jos Warmer" w:date="2025-05-09T09:51:00Z" w16du:dateUtc="2025-05-09T07:51:00Z">
        <w:r>
          <w:rPr>
            <w:lang w:val="en-US"/>
          </w:rPr>
          <w:t>he following:</w:t>
        </w:r>
      </w:ins>
    </w:p>
    <w:p w14:paraId="2FE5D450" w14:textId="61030D66" w:rsidR="004D34AA" w:rsidRDefault="004D34AA" w:rsidP="004D34AA">
      <w:pPr>
        <w:pStyle w:val="ListParagraph"/>
        <w:numPr>
          <w:ilvl w:val="0"/>
          <w:numId w:val="1"/>
        </w:numPr>
        <w:rPr>
          <w:ins w:id="45" w:author="Jos Warmer" w:date="2025-05-09T09:51:00Z" w16du:dateUtc="2025-05-09T07:51:00Z"/>
          <w:lang w:val="en-US"/>
        </w:rPr>
      </w:pPr>
      <w:ins w:id="46" w:author="Jos Warmer" w:date="2025-05-09T09:51:00Z" w16du:dateUtc="2025-05-09T07:51:00Z">
        <w:r>
          <w:rPr>
            <w:lang w:val="en-US"/>
          </w:rPr>
          <w:t>Customer is a “pseudo” namespace, names inside should be unique.</w:t>
        </w:r>
      </w:ins>
    </w:p>
    <w:p w14:paraId="7B2C1B9A" w14:textId="09A8E2EC" w:rsidR="004D34AA" w:rsidRDefault="004D34AA" w:rsidP="004D34AA">
      <w:pPr>
        <w:pStyle w:val="ListParagraph"/>
        <w:numPr>
          <w:ilvl w:val="0"/>
          <w:numId w:val="1"/>
        </w:numPr>
        <w:rPr>
          <w:ins w:id="47" w:author="Jos Warmer" w:date="2025-05-09T09:52:00Z" w16du:dateUtc="2025-05-09T07:52:00Z"/>
          <w:lang w:val="en-US"/>
        </w:rPr>
      </w:pPr>
      <w:ins w:id="48" w:author="Jos Warmer" w:date="2025-05-09T09:51:00Z" w16du:dateUtc="2025-05-09T07:51:00Z">
        <w:r>
          <w:rPr>
            <w:lang w:val="en-US"/>
          </w:rPr>
          <w:t xml:space="preserve">All names/attributes inside Customer should be directly visible (pseudo-exported) in the parent </w:t>
        </w:r>
      </w:ins>
      <w:ins w:id="49" w:author="Jos Warmer" w:date="2025-05-09T09:52:00Z" w16du:dateUtc="2025-05-09T07:52:00Z">
        <w:r>
          <w:rPr>
            <w:lang w:val="en-US"/>
          </w:rPr>
          <w:t xml:space="preserve">namespace </w:t>
        </w:r>
        <w:proofErr w:type="spellStart"/>
        <w:r>
          <w:rPr>
            <w:lang w:val="en-US"/>
          </w:rPr>
          <w:t>Examples.Bank</w:t>
        </w:r>
        <w:proofErr w:type="spellEnd"/>
      </w:ins>
    </w:p>
    <w:p w14:paraId="453481C1" w14:textId="405275D8" w:rsidR="004D34AA" w:rsidRDefault="004D34AA" w:rsidP="004D34AA">
      <w:pPr>
        <w:pStyle w:val="ListParagraph"/>
        <w:numPr>
          <w:ilvl w:val="0"/>
          <w:numId w:val="1"/>
        </w:numPr>
        <w:rPr>
          <w:ins w:id="50" w:author="Jos Warmer" w:date="2025-05-09T09:54:00Z" w16du:dateUtc="2025-05-09T07:54:00Z"/>
          <w:lang w:val="en-US"/>
        </w:rPr>
      </w:pPr>
      <w:ins w:id="51" w:author="Jos Warmer" w:date="2025-05-09T09:52:00Z" w16du:dateUtc="2025-05-09T07:52:00Z">
        <w:r>
          <w:rPr>
            <w:lang w:val="en-US"/>
          </w:rPr>
          <w:t>The visible na</w:t>
        </w:r>
      </w:ins>
      <w:ins w:id="52" w:author="Jos Warmer" w:date="2025-05-09T09:53:00Z" w16du:dateUtc="2025-05-09T07:53:00Z">
        <w:r>
          <w:rPr>
            <w:lang w:val="en-US"/>
          </w:rPr>
          <w:t>me of all attributes inside Customer should be derived from its local name + its pseudo-container name.</w:t>
        </w:r>
      </w:ins>
    </w:p>
    <w:p w14:paraId="3E928FEF" w14:textId="77777777" w:rsidR="004D34AA" w:rsidRDefault="004D34AA" w:rsidP="004D34AA">
      <w:pPr>
        <w:rPr>
          <w:ins w:id="53" w:author="Jos Warmer" w:date="2025-05-09T09:54:00Z" w16du:dateUtc="2025-05-09T07:54:00Z"/>
          <w:lang w:val="en-US"/>
        </w:rPr>
      </w:pPr>
    </w:p>
    <w:p w14:paraId="685E24A1" w14:textId="45897B14" w:rsidR="004D34AA" w:rsidRDefault="004D34AA" w:rsidP="004D34AA">
      <w:pPr>
        <w:rPr>
          <w:ins w:id="54" w:author="Jos Warmer" w:date="2025-05-09T09:54:00Z" w16du:dateUtc="2025-05-09T07:54:00Z"/>
          <w:lang w:val="en-US"/>
        </w:rPr>
      </w:pPr>
      <w:ins w:id="55" w:author="Jos Warmer" w:date="2025-05-09T09:54:00Z" w16du:dateUtc="2025-05-09T07:54:00Z">
        <w:r>
          <w:rPr>
            <w:lang w:val="en-US"/>
          </w:rPr>
          <w:t>The global name of the ID attribute would then consist of three names:</w:t>
        </w:r>
      </w:ins>
    </w:p>
    <w:p w14:paraId="2FEBDC14" w14:textId="65DA91DA" w:rsidR="004D34AA" w:rsidRDefault="004D34AA" w:rsidP="004D34AA">
      <w:pPr>
        <w:pStyle w:val="ListParagraph"/>
        <w:numPr>
          <w:ilvl w:val="0"/>
          <w:numId w:val="1"/>
        </w:numPr>
        <w:rPr>
          <w:ins w:id="56" w:author="Jos Warmer" w:date="2025-05-09T09:54:00Z" w16du:dateUtc="2025-05-09T07:54:00Z"/>
          <w:lang w:val="en-US"/>
        </w:rPr>
      </w:pPr>
      <w:ins w:id="57" w:author="Jos Warmer" w:date="2025-05-09T09:54:00Z" w16du:dateUtc="2025-05-09T07:54:00Z">
        <w:r>
          <w:rPr>
            <w:lang w:val="en-US"/>
          </w:rPr>
          <w:t>Example</w:t>
        </w:r>
      </w:ins>
    </w:p>
    <w:p w14:paraId="05E39291" w14:textId="645E9A2E" w:rsidR="004D34AA" w:rsidRDefault="004D34AA" w:rsidP="004D34AA">
      <w:pPr>
        <w:pStyle w:val="ListParagraph"/>
        <w:numPr>
          <w:ilvl w:val="0"/>
          <w:numId w:val="1"/>
        </w:numPr>
        <w:rPr>
          <w:ins w:id="58" w:author="Jos Warmer" w:date="2025-05-09T09:54:00Z" w16du:dateUtc="2025-05-09T07:54:00Z"/>
          <w:lang w:val="en-US"/>
        </w:rPr>
      </w:pPr>
      <w:ins w:id="59" w:author="Jos Warmer" w:date="2025-05-09T09:54:00Z" w16du:dateUtc="2025-05-09T07:54:00Z">
        <w:r>
          <w:rPr>
            <w:lang w:val="en-US"/>
          </w:rPr>
          <w:t>Bank</w:t>
        </w:r>
      </w:ins>
    </w:p>
    <w:p w14:paraId="36B4D72C" w14:textId="79B5DC48" w:rsidR="004D34AA" w:rsidRPr="004D34AA" w:rsidRDefault="004D34AA" w:rsidP="004D34AA">
      <w:pPr>
        <w:pStyle w:val="ListParagraph"/>
        <w:numPr>
          <w:ilvl w:val="0"/>
          <w:numId w:val="1"/>
        </w:numPr>
        <w:rPr>
          <w:ins w:id="60" w:author="Jos Warmer" w:date="2025-05-09T09:50:00Z" w16du:dateUtc="2025-05-09T07:50:00Z"/>
          <w:lang w:val="en-US"/>
        </w:rPr>
        <w:pPrChange w:id="61" w:author="Jos Warmer" w:date="2025-05-09T09:54:00Z" w16du:dateUtc="2025-05-09T07:54:00Z">
          <w:pPr/>
        </w:pPrChange>
      </w:pPr>
      <w:ins w:id="62" w:author="Jos Warmer" w:date="2025-05-09T09:55:00Z" w16du:dateUtc="2025-05-09T07:55:00Z">
        <w:r>
          <w:rPr>
            <w:lang w:val="en-US"/>
          </w:rPr>
          <w:t>Customer&gt;ID</w:t>
        </w:r>
      </w:ins>
    </w:p>
    <w:p w14:paraId="3AF4DA53" w14:textId="25C9B5C2" w:rsidR="004D34AA" w:rsidDel="004D34AA" w:rsidRDefault="004D34AA" w:rsidP="00A976EA">
      <w:pPr>
        <w:rPr>
          <w:del w:id="63" w:author="Jos Warmer" w:date="2025-05-09T09:50:00Z" w16du:dateUtc="2025-05-09T07:50:00Z"/>
          <w:lang w:val="en-US"/>
        </w:rPr>
      </w:pPr>
    </w:p>
    <w:p w14:paraId="3241F097" w14:textId="77777777" w:rsidR="00F862B8" w:rsidRDefault="00F862B8" w:rsidP="00A976EA">
      <w:pPr>
        <w:rPr>
          <w:lang w:val="en-US"/>
        </w:rPr>
      </w:pPr>
    </w:p>
    <w:p w14:paraId="7BFC3CE3" w14:textId="6780D64F" w:rsidR="00F862B8" w:rsidRPr="00DD2D42" w:rsidRDefault="00DD2D42" w:rsidP="00A976EA">
      <w:pPr>
        <w:rPr>
          <w:b/>
          <w:bCs/>
          <w:lang w:val="en-US"/>
          <w:rPrChange w:id="64" w:author="Jos Warmer" w:date="2025-05-09T09:56:00Z" w16du:dateUtc="2025-05-09T07:56:00Z">
            <w:rPr>
              <w:lang w:val="en-US"/>
            </w:rPr>
          </w:rPrChange>
        </w:rPr>
      </w:pPr>
      <w:ins w:id="65" w:author="Jos Warmer" w:date="2025-05-09T09:56:00Z" w16du:dateUtc="2025-05-09T07:56:00Z">
        <w:r w:rsidRPr="00DD2D42">
          <w:rPr>
            <w:b/>
            <w:bCs/>
            <w:lang w:val="en-US"/>
            <w:rPrChange w:id="66" w:author="Jos Warmer" w:date="2025-05-09T09:56:00Z" w16du:dateUtc="2025-05-09T07:56:00Z">
              <w:rPr>
                <w:lang w:val="en-US"/>
              </w:rPr>
            </w:rPrChange>
          </w:rPr>
          <w:t>General Observations</w:t>
        </w:r>
      </w:ins>
    </w:p>
    <w:p w14:paraId="3F18ED6D" w14:textId="25F191AD" w:rsidR="001103D9" w:rsidRDefault="00DD2D42" w:rsidP="00DD2D42">
      <w:pPr>
        <w:pStyle w:val="ListParagraph"/>
        <w:numPr>
          <w:ilvl w:val="0"/>
          <w:numId w:val="1"/>
        </w:numPr>
        <w:rPr>
          <w:ins w:id="67" w:author="Jos Warmer" w:date="2025-05-09T10:01:00Z" w16du:dateUtc="2025-05-09T08:01:00Z"/>
          <w:lang w:val="en-US"/>
        </w:rPr>
      </w:pPr>
      <w:ins w:id="68" w:author="Jos Warmer" w:date="2025-05-09T09:58:00Z" w16du:dateUtc="2025-05-09T07:58:00Z">
        <w:r>
          <w:rPr>
            <w:lang w:val="en-US"/>
          </w:rPr>
          <w:lastRenderedPageBreak/>
          <w:t>The use of “,”, “/”, “&gt;” inside a qualified name looks rather unique to me. Never encountered this in any programming language I know.</w:t>
        </w:r>
      </w:ins>
      <w:ins w:id="69" w:author="Jos Warmer" w:date="2025-05-09T09:59:00Z" w16du:dateUtc="2025-05-09T07:59:00Z">
        <w:r>
          <w:rPr>
            <w:lang w:val="en-US"/>
          </w:rPr>
          <w:t xml:space="preserve"> In this sense Clojure is really not just another programming language</w:t>
        </w:r>
      </w:ins>
      <w:ins w:id="70" w:author="Jos Warmer" w:date="2025-05-09T10:01:00Z" w16du:dateUtc="2025-05-09T08:01:00Z">
        <w:r>
          <w:rPr>
            <w:lang w:val="en-US"/>
          </w:rPr>
          <w:t>.</w:t>
        </w:r>
      </w:ins>
    </w:p>
    <w:p w14:paraId="3DEEB446" w14:textId="1DFD41CC" w:rsidR="00DD2D42" w:rsidRPr="00DD2D42" w:rsidRDefault="00DD2D42" w:rsidP="00DD2D42">
      <w:pPr>
        <w:pStyle w:val="ListParagraph"/>
        <w:numPr>
          <w:ilvl w:val="0"/>
          <w:numId w:val="1"/>
        </w:numPr>
        <w:rPr>
          <w:lang w:val="en-US"/>
        </w:rPr>
        <w:pPrChange w:id="71" w:author="Jos Warmer" w:date="2025-05-09T09:56:00Z" w16du:dateUtc="2025-05-09T07:56:00Z">
          <w:pPr/>
        </w:pPrChange>
      </w:pPr>
      <w:ins w:id="72" w:author="Jos Warmer" w:date="2025-05-09T10:01:00Z" w16du:dateUtc="2025-05-09T08:01:00Z">
        <w:r>
          <w:rPr>
            <w:lang w:val="en-US"/>
          </w:rPr>
          <w:t xml:space="preserve">I (think I) understand the subtle distinction between “.”, “/” and “&lt;\&gt;”.  I am not </w:t>
        </w:r>
      </w:ins>
      <w:ins w:id="73" w:author="Jos Warmer" w:date="2025-05-09T10:02:00Z" w16du:dateUtc="2025-05-09T08:02:00Z">
        <w:r>
          <w:rPr>
            <w:lang w:val="en-US"/>
          </w:rPr>
          <w:t xml:space="preserve">convinced that this distinction is helpful for non-developers, I wouldn’t be surprised if it would make </w:t>
        </w:r>
      </w:ins>
      <w:ins w:id="74" w:author="Jos Warmer" w:date="2025-05-09T10:03:00Z" w16du:dateUtc="2025-05-09T08:03:00Z">
        <w:r>
          <w:rPr>
            <w:lang w:val="en-US"/>
          </w:rPr>
          <w:t xml:space="preserve">things only </w:t>
        </w:r>
        <w:proofErr w:type="spellStart"/>
        <w:r>
          <w:rPr>
            <w:lang w:val="en-US"/>
          </w:rPr>
          <w:t>jharder</w:t>
        </w:r>
        <w:proofErr w:type="spellEnd"/>
        <w:r>
          <w:rPr>
            <w:lang w:val="en-US"/>
          </w:rPr>
          <w:t xml:space="preserve"> for them.</w:t>
        </w:r>
      </w:ins>
      <w:ins w:id="75" w:author="Jos Warmer" w:date="2025-05-09T10:02:00Z" w16du:dateUtc="2025-05-09T08:02:00Z">
        <w:r>
          <w:rPr>
            <w:lang w:val="en-US"/>
          </w:rPr>
          <w:t xml:space="preserve"> </w:t>
        </w:r>
      </w:ins>
    </w:p>
    <w:p w14:paraId="0E9B9E18" w14:textId="76E24EA2" w:rsidR="001103D9" w:rsidDel="004D34AA" w:rsidRDefault="001103D9" w:rsidP="001103D9">
      <w:pPr>
        <w:rPr>
          <w:del w:id="76" w:author="Jos Warmer" w:date="2025-05-09T09:55:00Z" w16du:dateUtc="2025-05-09T07:55:00Z"/>
          <w:lang w:val="en-US"/>
        </w:rPr>
      </w:pPr>
    </w:p>
    <w:p w14:paraId="3750AF2B" w14:textId="77777777" w:rsidR="001103D9" w:rsidRPr="001103D9" w:rsidRDefault="001103D9" w:rsidP="001103D9">
      <w:pPr>
        <w:rPr>
          <w:lang w:val="en-US"/>
        </w:rPr>
      </w:pPr>
    </w:p>
    <w:sectPr w:rsidR="001103D9" w:rsidRPr="00110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554CA6"/>
    <w:multiLevelType w:val="hybridMultilevel"/>
    <w:tmpl w:val="D0805D9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83602FF"/>
    <w:multiLevelType w:val="hybridMultilevel"/>
    <w:tmpl w:val="7A9C1026"/>
    <w:lvl w:ilvl="0" w:tplc="E556C3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04358271">
    <w:abstractNumId w:val="1"/>
  </w:num>
  <w:num w:numId="2" w16cid:durableId="18099287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 Warmer">
    <w15:presenceInfo w15:providerId="AD" w15:userId="S::jos.warmer@openmodeling.nl::7d828bc2-eec1-407f-975e-e2a6f744d6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E3"/>
    <w:rsid w:val="00045ACA"/>
    <w:rsid w:val="000A7ED5"/>
    <w:rsid w:val="00105FA1"/>
    <w:rsid w:val="001103D9"/>
    <w:rsid w:val="00196539"/>
    <w:rsid w:val="002443E3"/>
    <w:rsid w:val="002F4EF4"/>
    <w:rsid w:val="0034600B"/>
    <w:rsid w:val="00356D79"/>
    <w:rsid w:val="0048672B"/>
    <w:rsid w:val="004A0EF3"/>
    <w:rsid w:val="004D34AA"/>
    <w:rsid w:val="005A6ED4"/>
    <w:rsid w:val="005F5215"/>
    <w:rsid w:val="00662E14"/>
    <w:rsid w:val="006A6DE1"/>
    <w:rsid w:val="006D5444"/>
    <w:rsid w:val="00724CD2"/>
    <w:rsid w:val="007417CA"/>
    <w:rsid w:val="008032D1"/>
    <w:rsid w:val="008D74DE"/>
    <w:rsid w:val="00A05C93"/>
    <w:rsid w:val="00A765F2"/>
    <w:rsid w:val="00A92323"/>
    <w:rsid w:val="00A976EA"/>
    <w:rsid w:val="00AA6BF5"/>
    <w:rsid w:val="00C36E43"/>
    <w:rsid w:val="00C47B9D"/>
    <w:rsid w:val="00D32441"/>
    <w:rsid w:val="00DD2D42"/>
    <w:rsid w:val="00E00CFB"/>
    <w:rsid w:val="00E55CBF"/>
    <w:rsid w:val="00ED3851"/>
    <w:rsid w:val="00F6088A"/>
    <w:rsid w:val="00F62435"/>
    <w:rsid w:val="00F862B8"/>
    <w:rsid w:val="00F95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1CE8"/>
  <w15:chartTrackingRefBased/>
  <w15:docId w15:val="{DBFF8CD0-7BFF-4C22-95FC-BA15CE5F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D2"/>
    <w:pPr>
      <w:spacing w:after="0" w:line="240" w:lineRule="auto"/>
    </w:pPr>
  </w:style>
  <w:style w:type="paragraph" w:styleId="Heading2">
    <w:name w:val="heading 2"/>
    <w:basedOn w:val="Normal"/>
    <w:next w:val="Normal"/>
    <w:link w:val="Heading2Char"/>
    <w:uiPriority w:val="9"/>
    <w:unhideWhenUsed/>
    <w:qFormat/>
    <w:rsid w:val="005F52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3E3"/>
    <w:pPr>
      <w:ind w:left="720"/>
      <w:contextualSpacing/>
    </w:pPr>
  </w:style>
  <w:style w:type="character" w:customStyle="1" w:styleId="Heading2Char">
    <w:name w:val="Heading 2 Char"/>
    <w:basedOn w:val="DefaultParagraphFont"/>
    <w:link w:val="Heading2"/>
    <w:uiPriority w:val="9"/>
    <w:rsid w:val="005F5215"/>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45A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ee\OneDrive%20-%20Canon%20Production%20Printing\Documents\Custom%20Office%20Templates\JGEE-Template-Word%20(2023-121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C:\Users\jgee\OneDrive - Canon Production Printing\Documents\Custom Office Templates\JGEE-Template-Word (2023-1212)b.dotx</Template>
  <TotalTime>32</TotalTime>
  <Pages>6</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Jennek Geels</dc:creator>
  <cp:keywords/>
  <dc:description/>
  <cp:lastModifiedBy>Jos Warmer</cp:lastModifiedBy>
  <cp:revision>16</cp:revision>
  <dcterms:created xsi:type="dcterms:W3CDTF">2025-05-08T18:09:00Z</dcterms:created>
  <dcterms:modified xsi:type="dcterms:W3CDTF">2025-05-09T08:04:00Z</dcterms:modified>
</cp:coreProperties>
</file>